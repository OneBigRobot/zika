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384" w:rsidRPr="00D93FDD" w:rsidRDefault="000D4384" w:rsidP="000D4384">
      <w:pPr>
        <w:rPr>
          <w:rFonts w:ascii="Helvetica" w:hAnsi="Helvetica"/>
          <w:b/>
          <w:sz w:val="28"/>
          <w:szCs w:val="28"/>
          <w:lang w:val="en-US"/>
        </w:rPr>
      </w:pPr>
      <w:r w:rsidRPr="00D93FDD">
        <w:rPr>
          <w:rFonts w:ascii="Helvetica" w:hAnsi="Helvetica"/>
          <w:b/>
          <w:sz w:val="28"/>
          <w:szCs w:val="28"/>
          <w:lang w:val="en-US"/>
        </w:rPr>
        <w:t>Washington Post - ZIKA</w:t>
      </w:r>
    </w:p>
    <w:p w:rsidR="000D4384" w:rsidRPr="00D93FDD" w:rsidRDefault="000D4384" w:rsidP="000D4384">
      <w:pPr>
        <w:rPr>
          <w:rFonts w:ascii="Helvetica" w:hAnsi="Helvetica"/>
          <w:b/>
          <w:lang w:val="en-US"/>
        </w:rPr>
      </w:pPr>
    </w:p>
    <w:p w:rsidR="000D4384" w:rsidRPr="00D93FDD" w:rsidRDefault="000D4384" w:rsidP="000D4384">
      <w:pPr>
        <w:rPr>
          <w:rFonts w:ascii="Helvetica" w:hAnsi="Helvetica"/>
          <w:b/>
          <w:lang w:val="en-US"/>
        </w:rPr>
      </w:pPr>
      <w:r w:rsidRPr="00D93FDD">
        <w:rPr>
          <w:rFonts w:ascii="Helvetica" w:hAnsi="Helvetica"/>
          <w:b/>
          <w:lang w:val="en-US"/>
        </w:rPr>
        <w:t xml:space="preserve">What </w:t>
      </w:r>
      <w:proofErr w:type="spellStart"/>
      <w:r w:rsidRPr="00D93FDD">
        <w:rPr>
          <w:rFonts w:ascii="Helvetica" w:hAnsi="Helvetica"/>
          <w:b/>
          <w:lang w:val="en-US"/>
        </w:rPr>
        <w:t>Zika</w:t>
      </w:r>
      <w:proofErr w:type="spellEnd"/>
      <w:r w:rsidRPr="00D93FDD">
        <w:rPr>
          <w:rFonts w:ascii="Helvetica" w:hAnsi="Helvetica"/>
          <w:b/>
          <w:lang w:val="en-US"/>
        </w:rPr>
        <w:t xml:space="preserve"> means for you – Assess what your risk is </w:t>
      </w:r>
    </w:p>
    <w:p w:rsidR="000D4384" w:rsidRPr="00D93FDD" w:rsidRDefault="000D4384" w:rsidP="000D4384">
      <w:pPr>
        <w:rPr>
          <w:rFonts w:ascii="Helvetica" w:hAnsi="Helvetica"/>
          <w:lang w:val="en-US"/>
        </w:rPr>
      </w:pPr>
      <w:r w:rsidRPr="00D93FDD">
        <w:rPr>
          <w:rFonts w:ascii="Helvetica" w:hAnsi="Helvetica"/>
          <w:lang w:val="en-US"/>
        </w:rPr>
        <w:t xml:space="preserve">How likely is that you will get the </w:t>
      </w:r>
      <w:proofErr w:type="spellStart"/>
      <w:r w:rsidRPr="00D93FDD">
        <w:rPr>
          <w:rFonts w:ascii="Helvetica" w:hAnsi="Helvetica"/>
          <w:lang w:val="en-US"/>
        </w:rPr>
        <w:t>Zika</w:t>
      </w:r>
      <w:proofErr w:type="spellEnd"/>
      <w:r w:rsidRPr="00D93FDD">
        <w:rPr>
          <w:rFonts w:ascii="Helvetica" w:hAnsi="Helvetica"/>
          <w:lang w:val="en-US"/>
        </w:rPr>
        <w:t xml:space="preserve"> virus? Is it serious if you do get it?</w:t>
      </w:r>
    </w:p>
    <w:p w:rsidR="000D4384" w:rsidRDefault="000D4384" w:rsidP="000D4384">
      <w:pPr>
        <w:rPr>
          <w:rFonts w:ascii="Helvetica" w:hAnsi="Helvetica"/>
          <w:lang w:val="en-US"/>
        </w:rPr>
      </w:pPr>
      <w:r w:rsidRPr="00D93FDD">
        <w:rPr>
          <w:rFonts w:ascii="Helvetica" w:hAnsi="Helvetica"/>
          <w:lang w:val="en-US"/>
        </w:rPr>
        <w:t xml:space="preserve">The risk of getting the </w:t>
      </w:r>
      <w:proofErr w:type="spellStart"/>
      <w:r w:rsidRPr="00D93FDD">
        <w:rPr>
          <w:rFonts w:ascii="Helvetica" w:hAnsi="Helvetica"/>
          <w:lang w:val="en-US"/>
        </w:rPr>
        <w:t>Zika</w:t>
      </w:r>
      <w:proofErr w:type="spellEnd"/>
      <w:r w:rsidRPr="00D93FDD">
        <w:rPr>
          <w:rFonts w:ascii="Helvetica" w:hAnsi="Helvetica"/>
          <w:lang w:val="en-US"/>
        </w:rPr>
        <w:t xml:space="preserve"> virus depends greatly on where you live, on personal behavior and the knowledge about the virus. </w:t>
      </w:r>
      <w:r>
        <w:rPr>
          <w:rFonts w:ascii="Helvetica" w:hAnsi="Helvetica"/>
          <w:lang w:val="en-US"/>
        </w:rPr>
        <w:t>Being pregnant is one of the factors that can put you in a risky position.</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lang w:val="en-US"/>
        </w:rPr>
      </w:pPr>
      <w:r w:rsidRPr="00D93FDD">
        <w:rPr>
          <w:rFonts w:ascii="Helvetica" w:hAnsi="Helvetica"/>
          <w:lang w:val="en-US"/>
        </w:rPr>
        <w:t xml:space="preserve">Answer the questions in the four blocks along the graph and we’ll let you know what your risk of getting the virus is and </w:t>
      </w:r>
      <w:r>
        <w:rPr>
          <w:rFonts w:ascii="Helvetica" w:hAnsi="Helvetica"/>
          <w:lang w:val="en-US"/>
        </w:rPr>
        <w:t>what it means for you.</w:t>
      </w:r>
    </w:p>
    <w:p w:rsidR="000D4384" w:rsidRPr="00D93FDD" w:rsidRDefault="000D4384" w:rsidP="000D4384">
      <w:pPr>
        <w:rPr>
          <w:rFonts w:ascii="Helvetica" w:hAnsi="Helvetica"/>
          <w:b/>
          <w:lang w:val="en-US"/>
        </w:rPr>
      </w:pPr>
    </w:p>
    <w:p w:rsidR="000D4384" w:rsidRPr="00D93FDD" w:rsidRDefault="000D4384" w:rsidP="000D4384">
      <w:pPr>
        <w:rPr>
          <w:rFonts w:ascii="Helvetica" w:hAnsi="Helvetica"/>
          <w:b/>
          <w:lang w:val="en-US"/>
        </w:rPr>
      </w:pPr>
      <w:r w:rsidRPr="00D93FDD">
        <w:rPr>
          <w:rFonts w:ascii="Helvetica" w:hAnsi="Helvetica"/>
          <w:b/>
          <w:lang w:val="en-US"/>
        </w:rPr>
        <w:t>1. Where you live and where you travel</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lang w:val="en-US"/>
        </w:rPr>
      </w:pPr>
      <w:r w:rsidRPr="00D93FDD">
        <w:rPr>
          <w:rFonts w:ascii="Helvetica" w:hAnsi="Helvetica"/>
          <w:lang w:val="en-US"/>
        </w:rPr>
        <w:t>The risk of contracting the virus depends greatly on where you live or if you’re planning to visit an area that is affected by the virus.</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lang w:val="en-US"/>
        </w:rPr>
      </w:pPr>
      <w:r w:rsidRPr="00D93FDD">
        <w:rPr>
          <w:rFonts w:ascii="Helvetica" w:hAnsi="Helvetica"/>
          <w:lang w:val="en-US"/>
        </w:rPr>
        <w:t xml:space="preserve">Q: Where do you live? Or </w:t>
      </w:r>
      <w:proofErr w:type="gramStart"/>
      <w:r w:rsidRPr="00D93FDD">
        <w:rPr>
          <w:rFonts w:ascii="Helvetica" w:hAnsi="Helvetica"/>
          <w:lang w:val="en-US"/>
        </w:rPr>
        <w:t>Where</w:t>
      </w:r>
      <w:proofErr w:type="gramEnd"/>
      <w:r w:rsidRPr="00D93FDD">
        <w:rPr>
          <w:rFonts w:ascii="Helvetica" w:hAnsi="Helvetica"/>
          <w:lang w:val="en-US"/>
        </w:rPr>
        <w:t xml:space="preserve"> are you planning to travel?</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lang w:val="en-US"/>
        </w:rPr>
      </w:pPr>
      <w:r w:rsidRPr="00D93FDD">
        <w:rPr>
          <w:rFonts w:ascii="Helvetica" w:hAnsi="Helvetica"/>
          <w:lang w:val="en-US"/>
        </w:rPr>
        <w:t>(</w:t>
      </w:r>
      <w:proofErr w:type="gramStart"/>
      <w:r w:rsidRPr="00D93FDD">
        <w:rPr>
          <w:rFonts w:ascii="Helvetica" w:hAnsi="Helvetica"/>
          <w:lang w:val="en-US"/>
        </w:rPr>
        <w:t>map</w:t>
      </w:r>
      <w:proofErr w:type="gramEnd"/>
      <w:r w:rsidRPr="00D93FDD">
        <w:rPr>
          <w:rFonts w:ascii="Helvetica" w:hAnsi="Helvetica"/>
          <w:lang w:val="en-US"/>
        </w:rPr>
        <w:t xml:space="preserve"> with countries affected by </w:t>
      </w:r>
      <w:proofErr w:type="spellStart"/>
      <w:r w:rsidRPr="00D93FDD">
        <w:rPr>
          <w:rFonts w:ascii="Helvetica" w:hAnsi="Helvetica"/>
          <w:lang w:val="en-US"/>
        </w:rPr>
        <w:t>Zika</w:t>
      </w:r>
      <w:proofErr w:type="spellEnd"/>
      <w:r w:rsidRPr="00D93FDD">
        <w:rPr>
          <w:rFonts w:ascii="Helvetica" w:hAnsi="Helvetica"/>
          <w:lang w:val="en-US"/>
        </w:rPr>
        <w:t xml:space="preserve"> highlighted)</w:t>
      </w:r>
    </w:p>
    <w:p w:rsidR="000D4384" w:rsidRPr="00D93FDD" w:rsidRDefault="000D4384" w:rsidP="000D4384">
      <w:pPr>
        <w:rPr>
          <w:rFonts w:ascii="Helvetica" w:hAnsi="Helvetica"/>
          <w:lang w:val="en-US"/>
        </w:rPr>
      </w:pPr>
    </w:p>
    <w:p w:rsidR="000D4384" w:rsidRDefault="000D4384" w:rsidP="000D4384">
      <w:pPr>
        <w:rPr>
          <w:rFonts w:ascii="Helvetica" w:hAnsi="Helvetica"/>
          <w:lang w:val="en-US"/>
        </w:rPr>
      </w:pPr>
      <w:r w:rsidRPr="00D93FDD">
        <w:rPr>
          <w:rFonts w:ascii="Helvetica" w:hAnsi="Helvetica"/>
          <w:lang w:val="en-US"/>
        </w:rPr>
        <w:t>(</w:t>
      </w:r>
      <w:proofErr w:type="gramStart"/>
      <w:r w:rsidRPr="00D93FDD">
        <w:rPr>
          <w:rFonts w:ascii="Helvetica" w:hAnsi="Helvetica"/>
          <w:lang w:val="en-US"/>
        </w:rPr>
        <w:t>combo</w:t>
      </w:r>
      <w:proofErr w:type="gramEnd"/>
      <w:r w:rsidRPr="00D93FDD">
        <w:rPr>
          <w:rFonts w:ascii="Helvetica" w:hAnsi="Helvetica"/>
          <w:lang w:val="en-US"/>
        </w:rPr>
        <w:t xml:space="preserve"> box with countries affected)</w:t>
      </w:r>
    </w:p>
    <w:p w:rsidR="000D4384" w:rsidRDefault="000D4384" w:rsidP="000D4384">
      <w:pPr>
        <w:rPr>
          <w:rFonts w:ascii="Helvetica" w:hAnsi="Helvetica"/>
          <w:lang w:val="en-US"/>
        </w:rPr>
      </w:pPr>
    </w:p>
    <w:p w:rsidR="000D4384" w:rsidRPr="00051BD8" w:rsidRDefault="000D4384" w:rsidP="000D4384">
      <w:pPr>
        <w:rPr>
          <w:rFonts w:ascii="Helvetica" w:hAnsi="Helvetica"/>
          <w:i/>
          <w:lang w:val="en-US"/>
        </w:rPr>
      </w:pPr>
      <w:proofErr w:type="gramStart"/>
      <w:r w:rsidRPr="00051BD8">
        <w:rPr>
          <w:rFonts w:ascii="Helvetica" w:hAnsi="Helvetica"/>
          <w:i/>
          <w:lang w:val="en-US"/>
        </w:rPr>
        <w:t>pending</w:t>
      </w:r>
      <w:proofErr w:type="gramEnd"/>
      <w:r w:rsidRPr="00051BD8">
        <w:rPr>
          <w:rFonts w:ascii="Helvetica" w:hAnsi="Helvetica"/>
          <w:i/>
          <w:lang w:val="en-US"/>
        </w:rPr>
        <w:t xml:space="preserve"> decision on US and different States</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b/>
          <w:lang w:val="en-US"/>
        </w:rPr>
      </w:pPr>
      <w:r w:rsidRPr="00D93FDD">
        <w:rPr>
          <w:rFonts w:ascii="Helvetica" w:hAnsi="Helvetica"/>
          <w:b/>
          <w:lang w:val="en-US"/>
        </w:rPr>
        <w:t>2. Behavior</w:t>
      </w:r>
    </w:p>
    <w:p w:rsidR="000D4384" w:rsidRPr="00D93FDD" w:rsidRDefault="000D4384" w:rsidP="000D4384">
      <w:pPr>
        <w:rPr>
          <w:rFonts w:ascii="Helvetica" w:hAnsi="Helvetica"/>
          <w:b/>
          <w:lang w:val="en-US"/>
        </w:rPr>
      </w:pPr>
    </w:p>
    <w:p w:rsidR="000D4384" w:rsidRPr="00D93FDD" w:rsidRDefault="000D4384" w:rsidP="000D4384">
      <w:pPr>
        <w:rPr>
          <w:rFonts w:ascii="Helvetica" w:hAnsi="Helvetica"/>
          <w:lang w:val="en-US"/>
        </w:rPr>
      </w:pPr>
      <w:r w:rsidRPr="00D93FDD">
        <w:rPr>
          <w:rFonts w:ascii="Helvetica" w:hAnsi="Helvetica"/>
          <w:lang w:val="en-US"/>
        </w:rPr>
        <w:t xml:space="preserve">The risk also depends on some aspects of your personal behavior, how you protect yourself and decisions in your everyday life. </w:t>
      </w:r>
    </w:p>
    <w:p w:rsidR="000D4384" w:rsidRPr="00D93FDD" w:rsidRDefault="000D4384" w:rsidP="000D4384">
      <w:pPr>
        <w:rPr>
          <w:rFonts w:ascii="Times" w:eastAsia="Times New Roman" w:hAnsi="Times"/>
          <w:color w:val="000000"/>
          <w:sz w:val="27"/>
          <w:szCs w:val="27"/>
          <w:lang w:val="en-US" w:eastAsia="es-ES"/>
        </w:rPr>
      </w:pPr>
    </w:p>
    <w:p w:rsidR="000D4384" w:rsidRPr="00D93FDD" w:rsidRDefault="000D4384" w:rsidP="000D4384">
      <w:pPr>
        <w:rPr>
          <w:rFonts w:ascii="Helvetica" w:hAnsi="Helvetica"/>
          <w:lang w:val="en-US"/>
        </w:rPr>
      </w:pPr>
      <w:r w:rsidRPr="00D93FDD">
        <w:rPr>
          <w:rFonts w:ascii="Helvetica" w:hAnsi="Helvetica"/>
          <w:lang w:val="en-US"/>
        </w:rPr>
        <w:t>Select the items that represent your pers</w:t>
      </w:r>
      <w:r>
        <w:rPr>
          <w:rFonts w:ascii="Helvetica" w:hAnsi="Helvetica"/>
          <w:lang w:val="en-US"/>
        </w:rPr>
        <w:t xml:space="preserve">onal behavior or </w:t>
      </w:r>
      <w:r w:rsidRPr="00D93FDD">
        <w:rPr>
          <w:rFonts w:ascii="Helvetica" w:hAnsi="Helvetica"/>
          <w:lang w:val="en-US"/>
        </w:rPr>
        <w:t>aspects of your life.</w:t>
      </w:r>
    </w:p>
    <w:p w:rsidR="000D4384" w:rsidRPr="00D93FDD" w:rsidRDefault="000D4384" w:rsidP="000D4384">
      <w:pPr>
        <w:rPr>
          <w:rFonts w:ascii="Helvetica" w:hAnsi="Helvetica"/>
          <w:lang w:val="en-US"/>
        </w:rPr>
      </w:pPr>
    </w:p>
    <w:p w:rsidR="000D4384" w:rsidRPr="00D93FDD" w:rsidRDefault="000D4384" w:rsidP="000D4384">
      <w:pPr>
        <w:rPr>
          <w:rFonts w:ascii="Helvetica" w:hAnsi="Helvetica"/>
          <w:lang w:val="en-US"/>
        </w:rPr>
      </w:pPr>
      <w:r w:rsidRPr="00D93FDD">
        <w:rPr>
          <w:rFonts w:ascii="Helvetica" w:hAnsi="Helvetica"/>
          <w:lang w:val="en-US"/>
        </w:rPr>
        <w:t xml:space="preserve">- Insect Repellent </w:t>
      </w:r>
    </w:p>
    <w:p w:rsidR="000D4384" w:rsidRPr="00D93FDD" w:rsidRDefault="000D4384" w:rsidP="000D4384">
      <w:pPr>
        <w:rPr>
          <w:rFonts w:ascii="Helvetica" w:hAnsi="Helvetica"/>
          <w:lang w:val="en-US"/>
        </w:rPr>
      </w:pPr>
      <w:r w:rsidRPr="00D93FDD">
        <w:rPr>
          <w:rFonts w:ascii="Helvetica" w:hAnsi="Helvetica"/>
          <w:lang w:val="en-US"/>
        </w:rPr>
        <w:t>- Shorts</w:t>
      </w:r>
    </w:p>
    <w:p w:rsidR="000D4384" w:rsidRPr="00D93FDD" w:rsidRDefault="000D4384" w:rsidP="000D4384">
      <w:pPr>
        <w:rPr>
          <w:rFonts w:ascii="Helvetica" w:hAnsi="Helvetica"/>
          <w:lang w:val="en-US"/>
        </w:rPr>
      </w:pPr>
      <w:r w:rsidRPr="00D93FDD">
        <w:rPr>
          <w:rFonts w:ascii="Helvetica" w:hAnsi="Helvetica"/>
          <w:lang w:val="en-US"/>
        </w:rPr>
        <w:t>- Dark shirts</w:t>
      </w:r>
    </w:p>
    <w:p w:rsidR="000D4384" w:rsidRPr="00D93FDD" w:rsidRDefault="000D4384" w:rsidP="000D4384">
      <w:pPr>
        <w:rPr>
          <w:rFonts w:ascii="Helvetica" w:hAnsi="Helvetica"/>
          <w:lang w:val="en-US"/>
        </w:rPr>
      </w:pPr>
      <w:r w:rsidRPr="00D93FDD">
        <w:rPr>
          <w:rFonts w:ascii="Helvetica" w:hAnsi="Helvetica"/>
          <w:lang w:val="en-US"/>
        </w:rPr>
        <w:t>- Light-colored clothes</w:t>
      </w:r>
    </w:p>
    <w:p w:rsidR="000D4384" w:rsidRPr="00D93FDD" w:rsidRDefault="000D4384" w:rsidP="000D4384">
      <w:pPr>
        <w:rPr>
          <w:rFonts w:ascii="Helvetica" w:hAnsi="Helvetica"/>
          <w:lang w:val="en-US"/>
        </w:rPr>
      </w:pPr>
      <w:r w:rsidRPr="00D93FDD">
        <w:rPr>
          <w:rFonts w:ascii="Helvetica" w:hAnsi="Helvetica"/>
          <w:lang w:val="en-US"/>
        </w:rPr>
        <w:t>- Sleep under mosquito nets</w:t>
      </w:r>
    </w:p>
    <w:p w:rsidR="000D4384" w:rsidRPr="00D93FDD" w:rsidRDefault="000D4384" w:rsidP="000D4384">
      <w:pPr>
        <w:rPr>
          <w:rFonts w:ascii="Helvetica" w:hAnsi="Helvetica"/>
          <w:lang w:val="en-US"/>
        </w:rPr>
      </w:pPr>
      <w:r w:rsidRPr="00D93FDD">
        <w:rPr>
          <w:rFonts w:ascii="Helvetica" w:hAnsi="Helvetica"/>
          <w:lang w:val="en-US"/>
        </w:rPr>
        <w:t>- Use water containers</w:t>
      </w:r>
    </w:p>
    <w:p w:rsidR="000D4384" w:rsidRPr="00D93FDD" w:rsidRDefault="000D4384" w:rsidP="000D4384">
      <w:pPr>
        <w:rPr>
          <w:rFonts w:ascii="Helvetica" w:hAnsi="Helvetica"/>
          <w:lang w:val="en-US"/>
        </w:rPr>
      </w:pPr>
      <w:r w:rsidRPr="00D93FDD">
        <w:rPr>
          <w:rFonts w:ascii="Helvetica" w:hAnsi="Helvetica"/>
          <w:lang w:val="en-US"/>
        </w:rPr>
        <w:t>- Water around your house</w:t>
      </w:r>
    </w:p>
    <w:p w:rsidR="000D4384" w:rsidRPr="00D93FDD" w:rsidRDefault="000D4384" w:rsidP="000D4384">
      <w:pPr>
        <w:rPr>
          <w:rFonts w:ascii="Helvetica" w:hAnsi="Helvetica"/>
          <w:lang w:val="en-US"/>
        </w:rPr>
      </w:pPr>
      <w:r w:rsidRPr="00D93FDD">
        <w:rPr>
          <w:rFonts w:ascii="Helvetica" w:hAnsi="Helvetica"/>
          <w:lang w:val="en-US"/>
        </w:rPr>
        <w:t xml:space="preserve">- </w:t>
      </w:r>
      <w:proofErr w:type="gramStart"/>
      <w:r w:rsidRPr="00D93FDD">
        <w:rPr>
          <w:rFonts w:ascii="Helvetica" w:hAnsi="Helvetica"/>
          <w:lang w:val="en-US"/>
        </w:rPr>
        <w:t>Window’s</w:t>
      </w:r>
      <w:proofErr w:type="gramEnd"/>
      <w:r w:rsidRPr="00D93FDD">
        <w:rPr>
          <w:rFonts w:ascii="Helvetica" w:hAnsi="Helvetica"/>
          <w:lang w:val="en-US"/>
        </w:rPr>
        <w:t xml:space="preserve"> and door’s nets</w:t>
      </w:r>
    </w:p>
    <w:p w:rsidR="000D4384" w:rsidRPr="00D93FDD" w:rsidRDefault="000D4384" w:rsidP="000D4384">
      <w:pPr>
        <w:rPr>
          <w:rFonts w:ascii="Helvetica" w:hAnsi="Helvetica"/>
          <w:lang w:val="en-US"/>
        </w:rPr>
      </w:pPr>
      <w:r w:rsidRPr="00D93FDD">
        <w:rPr>
          <w:rFonts w:ascii="Helvetica" w:hAnsi="Helvetica"/>
          <w:lang w:val="en-US"/>
        </w:rPr>
        <w:t>- Use of prophylactics</w:t>
      </w:r>
    </w:p>
    <w:p w:rsidR="000D4384" w:rsidRPr="00D93FDD" w:rsidRDefault="000D4384" w:rsidP="000D4384">
      <w:pPr>
        <w:rPr>
          <w:rFonts w:ascii="Helvetica" w:hAnsi="Helvetica"/>
          <w:lang w:val="en-US"/>
        </w:rPr>
      </w:pPr>
    </w:p>
    <w:p w:rsidR="000D4384" w:rsidRPr="00D93FDD" w:rsidRDefault="000D4384" w:rsidP="000D4384">
      <w:pPr>
        <w:rPr>
          <w:rFonts w:ascii="Helvetica" w:eastAsia="Times New Roman" w:hAnsi="Helvetica"/>
          <w:lang w:val="en-US" w:eastAsia="es-ES"/>
        </w:rPr>
      </w:pPr>
    </w:p>
    <w:p w:rsidR="000D4384" w:rsidRPr="00D93FDD" w:rsidRDefault="000D4384" w:rsidP="000D4384">
      <w:pPr>
        <w:rPr>
          <w:rFonts w:ascii="Helvetica" w:eastAsia="Times New Roman" w:hAnsi="Helvetica"/>
          <w:b/>
          <w:lang w:val="en-US" w:eastAsia="es-ES"/>
        </w:rPr>
      </w:pPr>
      <w:r w:rsidRPr="00D93FDD">
        <w:rPr>
          <w:rFonts w:ascii="Helvetica" w:eastAsia="Times New Roman" w:hAnsi="Helvetica"/>
          <w:b/>
          <w:lang w:val="en-US" w:eastAsia="es-ES"/>
        </w:rPr>
        <w:t>3. Knowledge</w:t>
      </w:r>
    </w:p>
    <w:p w:rsidR="000D4384" w:rsidRPr="00D93FDD" w:rsidRDefault="000D4384" w:rsidP="000D4384">
      <w:pPr>
        <w:rPr>
          <w:rFonts w:ascii="Helvetica" w:eastAsia="Times New Roman" w:hAnsi="Helvetica"/>
          <w:b/>
          <w:lang w:val="en-US" w:eastAsia="es-ES"/>
        </w:rPr>
      </w:pPr>
    </w:p>
    <w:p w:rsidR="000D4384" w:rsidRPr="00D93FDD" w:rsidRDefault="000D4384" w:rsidP="000D4384">
      <w:pPr>
        <w:rPr>
          <w:rFonts w:ascii="Helvetica" w:eastAsia="Times New Roman" w:hAnsi="Helvetica"/>
          <w:lang w:val="en-US" w:eastAsia="es-ES"/>
        </w:rPr>
      </w:pPr>
      <w:r w:rsidRPr="00D93FDD">
        <w:rPr>
          <w:rFonts w:ascii="Helvetica" w:eastAsia="Times New Roman" w:hAnsi="Helvetica"/>
          <w:lang w:val="en-US" w:eastAsia="es-ES"/>
        </w:rPr>
        <w:t xml:space="preserve">Knowledge about the </w:t>
      </w:r>
      <w:proofErr w:type="spellStart"/>
      <w:r w:rsidRPr="00D93FDD">
        <w:rPr>
          <w:rFonts w:ascii="Helvetica" w:eastAsia="Times New Roman" w:hAnsi="Helvetica"/>
          <w:lang w:val="en-US" w:eastAsia="es-ES"/>
        </w:rPr>
        <w:t>Zika</w:t>
      </w:r>
      <w:proofErr w:type="spellEnd"/>
      <w:r w:rsidRPr="00D93FDD">
        <w:rPr>
          <w:rFonts w:ascii="Helvetica" w:eastAsia="Times New Roman" w:hAnsi="Helvetica"/>
          <w:lang w:val="en-US" w:eastAsia="es-ES"/>
        </w:rPr>
        <w:t xml:space="preserve"> virus may </w:t>
      </w:r>
      <w:del w:id="0" w:author="Administrator" w:date="2016-04-20T08:52:00Z">
        <w:r w:rsidRPr="00D93FDD" w:rsidDel="00EA4B2F">
          <w:rPr>
            <w:rFonts w:ascii="Helvetica" w:eastAsia="Times New Roman" w:hAnsi="Helvetica"/>
            <w:lang w:val="en-US" w:eastAsia="es-ES"/>
          </w:rPr>
          <w:delText>help you prevent</w:delText>
        </w:r>
      </w:del>
      <w:ins w:id="1" w:author="Administrator" w:date="2016-04-20T08:52:00Z">
        <w:r w:rsidR="00EA4B2F">
          <w:rPr>
            <w:rFonts w:ascii="Helvetica" w:eastAsia="Times New Roman" w:hAnsi="Helvetica"/>
            <w:lang w:val="en-US" w:eastAsia="es-ES"/>
          </w:rPr>
          <w:t>keep you from</w:t>
        </w:r>
      </w:ins>
      <w:r w:rsidRPr="00D93FDD">
        <w:rPr>
          <w:rFonts w:ascii="Helvetica" w:eastAsia="Times New Roman" w:hAnsi="Helvetica"/>
          <w:lang w:val="en-US" w:eastAsia="es-ES"/>
        </w:rPr>
        <w:t xml:space="preserve"> being infected and will give you a</w:t>
      </w:r>
      <w:r>
        <w:rPr>
          <w:rFonts w:ascii="Helvetica" w:eastAsia="Times New Roman" w:hAnsi="Helvetica"/>
          <w:lang w:val="en-US" w:eastAsia="es-ES"/>
        </w:rPr>
        <w:t xml:space="preserve"> better understanding</w:t>
      </w:r>
      <w:r w:rsidRPr="00D93FDD">
        <w:rPr>
          <w:rFonts w:ascii="Helvetica" w:eastAsia="Times New Roman" w:hAnsi="Helvetica"/>
          <w:lang w:val="en-US" w:eastAsia="es-ES"/>
        </w:rPr>
        <w:t xml:space="preserve"> of the disease</w:t>
      </w:r>
    </w:p>
    <w:p w:rsidR="000D4384" w:rsidRPr="00D93FDD" w:rsidRDefault="000D4384" w:rsidP="000D4384">
      <w:pPr>
        <w:rPr>
          <w:rFonts w:ascii="Helvetica" w:eastAsia="Times New Roman" w:hAnsi="Helvetica"/>
          <w:lang w:val="en-US" w:eastAsia="es-ES"/>
        </w:rPr>
      </w:pPr>
    </w:p>
    <w:p w:rsidR="000D4384" w:rsidRDefault="000D4384" w:rsidP="000D4384">
      <w:pPr>
        <w:rPr>
          <w:rFonts w:ascii="Helvetica" w:eastAsia="Times New Roman" w:hAnsi="Helvetica"/>
          <w:lang w:val="en-US" w:eastAsia="es-ES"/>
        </w:rPr>
      </w:pPr>
      <w:r>
        <w:rPr>
          <w:rFonts w:ascii="Helvetica" w:eastAsia="Times New Roman" w:hAnsi="Helvetica"/>
          <w:lang w:val="en-US" w:eastAsia="es-ES"/>
        </w:rPr>
        <w:t xml:space="preserve">- Identify the </w:t>
      </w:r>
      <w:proofErr w:type="spellStart"/>
      <w:r>
        <w:rPr>
          <w:rFonts w:ascii="Helvetica" w:eastAsia="Times New Roman" w:hAnsi="Helvetica"/>
          <w:lang w:val="en-US" w:eastAsia="es-ES"/>
        </w:rPr>
        <w:t>Zika</w:t>
      </w:r>
      <w:proofErr w:type="spellEnd"/>
      <w:r>
        <w:rPr>
          <w:rFonts w:ascii="Helvetica" w:eastAsia="Times New Roman" w:hAnsi="Helvetica"/>
          <w:lang w:val="en-US" w:eastAsia="es-ES"/>
        </w:rPr>
        <w:t xml:space="preserve"> mosquito.</w:t>
      </w:r>
    </w:p>
    <w:p w:rsidR="000D4384" w:rsidRDefault="000D4384" w:rsidP="000D4384">
      <w:pPr>
        <w:rPr>
          <w:rFonts w:ascii="Helvetica" w:eastAsia="Times New Roman" w:hAnsi="Helvetica"/>
          <w:lang w:val="en-US" w:eastAsia="es-ES"/>
        </w:rPr>
      </w:pPr>
    </w:p>
    <w:p w:rsidR="000D4384" w:rsidRPr="00051BD8" w:rsidRDefault="000D4384" w:rsidP="000D4384">
      <w:pPr>
        <w:rPr>
          <w:rFonts w:ascii="Helvetica" w:eastAsia="Times New Roman" w:hAnsi="Helvetica"/>
          <w:i/>
          <w:lang w:val="en-US" w:eastAsia="es-ES"/>
        </w:rPr>
      </w:pPr>
      <w:r w:rsidRPr="00051BD8">
        <w:rPr>
          <w:rFonts w:ascii="Helvetica" w:eastAsia="Times New Roman" w:hAnsi="Helvetica"/>
          <w:i/>
          <w:lang w:val="en-US" w:eastAsia="es-ES"/>
        </w:rPr>
        <w:t>After selecting a mosquito:</w:t>
      </w:r>
    </w:p>
    <w:p w:rsidR="000D4384" w:rsidRPr="00051BD8" w:rsidRDefault="000D4384" w:rsidP="000D4384">
      <w:pPr>
        <w:rPr>
          <w:rFonts w:ascii="Helvetica" w:eastAsia="Times New Roman" w:hAnsi="Helvetica"/>
          <w:i/>
          <w:iCs/>
          <w:lang w:eastAsia="es-ES"/>
        </w:rPr>
      </w:pPr>
      <w:r>
        <w:rPr>
          <w:rFonts w:ascii="Helvetica" w:eastAsia="Times New Roman" w:hAnsi="Helvetica"/>
          <w:lang w:val="en-US" w:eastAsia="es-ES"/>
        </w:rPr>
        <w:t>(</w:t>
      </w:r>
      <w:proofErr w:type="spellStart"/>
      <w:r w:rsidRPr="00051BD8">
        <w:rPr>
          <w:rFonts w:ascii="Helvetica" w:eastAsia="Times New Roman" w:hAnsi="Helvetica"/>
          <w:i/>
          <w:lang w:eastAsia="es-ES"/>
        </w:rPr>
        <w:t>Zika</w:t>
      </w:r>
      <w:proofErr w:type="spellEnd"/>
      <w:r w:rsidRPr="00051BD8">
        <w:rPr>
          <w:rFonts w:ascii="Helvetica" w:eastAsia="Times New Roman" w:hAnsi="Helvetica"/>
          <w:i/>
          <w:lang w:eastAsia="es-ES"/>
        </w:rPr>
        <w:t xml:space="preserve"> virus </w:t>
      </w:r>
      <w:proofErr w:type="spellStart"/>
      <w:r w:rsidRPr="00051BD8">
        <w:rPr>
          <w:rFonts w:ascii="Helvetica" w:eastAsia="Times New Roman" w:hAnsi="Helvetica"/>
          <w:i/>
          <w:lang w:eastAsia="es-ES"/>
        </w:rPr>
        <w:t>disease</w:t>
      </w:r>
      <w:proofErr w:type="spellEnd"/>
      <w:r w:rsidRPr="00051BD8">
        <w:rPr>
          <w:rFonts w:ascii="Helvetica" w:eastAsia="Times New Roman" w:hAnsi="Helvetica"/>
          <w:i/>
          <w:lang w:eastAsia="es-ES"/>
        </w:rPr>
        <w:t xml:space="preserve"> </w:t>
      </w:r>
      <w:proofErr w:type="spellStart"/>
      <w:r w:rsidRPr="00051BD8">
        <w:rPr>
          <w:rFonts w:ascii="Helvetica" w:eastAsia="Times New Roman" w:hAnsi="Helvetica"/>
          <w:i/>
          <w:lang w:eastAsia="es-ES"/>
        </w:rPr>
        <w:t>is</w:t>
      </w:r>
      <w:proofErr w:type="spellEnd"/>
      <w:r w:rsidRPr="00051BD8">
        <w:rPr>
          <w:rFonts w:ascii="Helvetica" w:eastAsia="Times New Roman" w:hAnsi="Helvetica"/>
          <w:i/>
          <w:lang w:eastAsia="es-ES"/>
        </w:rPr>
        <w:t xml:space="preserve"> </w:t>
      </w:r>
      <w:proofErr w:type="spellStart"/>
      <w:r w:rsidRPr="00051BD8">
        <w:rPr>
          <w:rFonts w:ascii="Helvetica" w:eastAsia="Times New Roman" w:hAnsi="Helvetica"/>
          <w:i/>
          <w:lang w:eastAsia="es-ES"/>
        </w:rPr>
        <w:t>caused</w:t>
      </w:r>
      <w:proofErr w:type="spellEnd"/>
      <w:r w:rsidRPr="00051BD8">
        <w:rPr>
          <w:rFonts w:ascii="Helvetica" w:eastAsia="Times New Roman" w:hAnsi="Helvetica"/>
          <w:i/>
          <w:lang w:eastAsia="es-ES"/>
        </w:rPr>
        <w:t xml:space="preserve"> </w:t>
      </w:r>
      <w:proofErr w:type="spellStart"/>
      <w:r w:rsidRPr="00051BD8">
        <w:rPr>
          <w:rFonts w:ascii="Helvetica" w:eastAsia="Times New Roman" w:hAnsi="Helvetica"/>
          <w:i/>
          <w:lang w:eastAsia="es-ES"/>
        </w:rPr>
        <w:t>by</w:t>
      </w:r>
      <w:proofErr w:type="spellEnd"/>
      <w:r w:rsidRPr="00051BD8">
        <w:rPr>
          <w:rFonts w:ascii="Helvetica" w:eastAsia="Times New Roman" w:hAnsi="Helvetica"/>
          <w:i/>
          <w:lang w:eastAsia="es-ES"/>
        </w:rPr>
        <w:t xml:space="preserve"> a virus </w:t>
      </w:r>
      <w:proofErr w:type="spellStart"/>
      <w:r w:rsidRPr="00051BD8">
        <w:rPr>
          <w:rFonts w:ascii="Helvetica" w:eastAsia="Times New Roman" w:hAnsi="Helvetica"/>
          <w:i/>
          <w:lang w:eastAsia="es-ES"/>
        </w:rPr>
        <w:t>transmitted</w:t>
      </w:r>
      <w:proofErr w:type="spellEnd"/>
      <w:r w:rsidRPr="00051BD8">
        <w:rPr>
          <w:rFonts w:ascii="Helvetica" w:eastAsia="Times New Roman" w:hAnsi="Helvetica"/>
          <w:i/>
          <w:lang w:eastAsia="es-ES"/>
        </w:rPr>
        <w:t xml:space="preserve"> </w:t>
      </w:r>
      <w:proofErr w:type="spellStart"/>
      <w:r w:rsidRPr="00051BD8">
        <w:rPr>
          <w:rFonts w:ascii="Helvetica" w:eastAsia="Times New Roman" w:hAnsi="Helvetica"/>
          <w:i/>
          <w:lang w:eastAsia="es-ES"/>
        </w:rPr>
        <w:t>primarily</w:t>
      </w:r>
      <w:proofErr w:type="spellEnd"/>
      <w:r w:rsidRPr="00051BD8">
        <w:rPr>
          <w:rFonts w:ascii="Helvetica" w:eastAsia="Times New Roman" w:hAnsi="Helvetica"/>
          <w:i/>
          <w:lang w:eastAsia="es-ES"/>
        </w:rPr>
        <w:t xml:space="preserve"> </w:t>
      </w:r>
      <w:proofErr w:type="spellStart"/>
      <w:r w:rsidRPr="00051BD8">
        <w:rPr>
          <w:rFonts w:ascii="Helvetica" w:eastAsia="Times New Roman" w:hAnsi="Helvetica"/>
          <w:i/>
          <w:lang w:eastAsia="es-ES"/>
        </w:rPr>
        <w:t>by</w:t>
      </w:r>
      <w:proofErr w:type="spellEnd"/>
      <w:r w:rsidRPr="00051BD8">
        <w:rPr>
          <w:rFonts w:ascii="Helvetica" w:eastAsia="Times New Roman" w:hAnsi="Helvetica"/>
          <w:i/>
          <w:lang w:eastAsia="es-ES"/>
        </w:rPr>
        <w:t> </w:t>
      </w:r>
      <w:r w:rsidRPr="00051BD8">
        <w:rPr>
          <w:rFonts w:ascii="Helvetica" w:eastAsia="Times New Roman" w:hAnsi="Helvetica"/>
          <w:i/>
          <w:iCs/>
          <w:lang w:eastAsia="es-ES"/>
        </w:rPr>
        <w:t>Aedes</w:t>
      </w:r>
      <w:r w:rsidRPr="00051BD8">
        <w:rPr>
          <w:rFonts w:ascii="Helvetica" w:eastAsia="Times New Roman" w:hAnsi="Helvetica"/>
          <w:i/>
          <w:lang w:eastAsia="es-ES"/>
        </w:rPr>
        <w:t> </w:t>
      </w:r>
      <w:proofErr w:type="spellStart"/>
      <w:r w:rsidRPr="00051BD8">
        <w:rPr>
          <w:rFonts w:ascii="Helvetica" w:eastAsia="Times New Roman" w:hAnsi="Helvetica"/>
          <w:i/>
          <w:lang w:eastAsia="es-ES"/>
        </w:rPr>
        <w:t>mosquitoes</w:t>
      </w:r>
      <w:proofErr w:type="spellEnd"/>
      <w:r>
        <w:rPr>
          <w:rFonts w:ascii="Helvetica" w:eastAsia="Times New Roman" w:hAnsi="Helvetica"/>
          <w:i/>
          <w:lang w:eastAsia="es-ES"/>
        </w:rPr>
        <w:t xml:space="preserve">, </w:t>
      </w:r>
      <w:proofErr w:type="spellStart"/>
      <w:r>
        <w:rPr>
          <w:rFonts w:ascii="Helvetica" w:eastAsia="Times New Roman" w:hAnsi="Helvetica"/>
          <w:i/>
          <w:lang w:eastAsia="es-ES"/>
        </w:rPr>
        <w:t>mainly</w:t>
      </w:r>
      <w:proofErr w:type="spellEnd"/>
      <w:r>
        <w:rPr>
          <w:rFonts w:ascii="Helvetica" w:eastAsia="Times New Roman" w:hAnsi="Helvetica"/>
          <w:i/>
          <w:lang w:eastAsia="es-ES"/>
        </w:rPr>
        <w:t xml:space="preserve"> </w:t>
      </w:r>
      <w:proofErr w:type="spellStart"/>
      <w:r>
        <w:rPr>
          <w:rFonts w:ascii="Helvetica" w:eastAsia="Times New Roman" w:hAnsi="Helvetica"/>
          <w:i/>
          <w:lang w:eastAsia="es-ES"/>
        </w:rPr>
        <w:t>the</w:t>
      </w:r>
      <w:proofErr w:type="spellEnd"/>
      <w:r>
        <w:rPr>
          <w:rFonts w:ascii="Helvetica" w:eastAsia="Times New Roman" w:hAnsi="Helvetica"/>
          <w:i/>
          <w:lang w:eastAsia="es-ES"/>
        </w:rPr>
        <w:t xml:space="preserve"> </w:t>
      </w:r>
      <w:r w:rsidRPr="00051BD8">
        <w:rPr>
          <w:rFonts w:ascii="Helvetica" w:eastAsia="Times New Roman" w:hAnsi="Helvetica"/>
          <w:i/>
          <w:iCs/>
          <w:lang w:eastAsia="es-ES"/>
        </w:rPr>
        <w:t xml:space="preserve">Aedes </w:t>
      </w:r>
      <w:proofErr w:type="spellStart"/>
      <w:r w:rsidRPr="00051BD8">
        <w:rPr>
          <w:rFonts w:ascii="Helvetica" w:eastAsia="Times New Roman" w:hAnsi="Helvetica"/>
          <w:i/>
          <w:iCs/>
          <w:lang w:eastAsia="es-ES"/>
        </w:rPr>
        <w:t>aegypti</w:t>
      </w:r>
      <w:proofErr w:type="spellEnd"/>
      <w:r>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This</w:t>
      </w:r>
      <w:proofErr w:type="spellEnd"/>
      <w:r w:rsidRPr="00051BD8">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is</w:t>
      </w:r>
      <w:proofErr w:type="spellEnd"/>
      <w:r w:rsidRPr="00051BD8">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the</w:t>
      </w:r>
      <w:proofErr w:type="spellEnd"/>
      <w:r w:rsidRPr="00051BD8">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same</w:t>
      </w:r>
      <w:proofErr w:type="spellEnd"/>
      <w:r w:rsidRPr="00051BD8">
        <w:rPr>
          <w:rFonts w:ascii="Helvetica" w:eastAsia="Times New Roman" w:hAnsi="Helvetica"/>
          <w:i/>
          <w:iCs/>
          <w:lang w:eastAsia="es-ES"/>
        </w:rPr>
        <w:t xml:space="preserve"> mosquito </w:t>
      </w:r>
      <w:proofErr w:type="spellStart"/>
      <w:r w:rsidRPr="00051BD8">
        <w:rPr>
          <w:rFonts w:ascii="Helvetica" w:eastAsia="Times New Roman" w:hAnsi="Helvetica"/>
          <w:i/>
          <w:iCs/>
          <w:lang w:eastAsia="es-ES"/>
        </w:rPr>
        <w:t>that</w:t>
      </w:r>
      <w:proofErr w:type="spellEnd"/>
      <w:r w:rsidRPr="00051BD8">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transmits</w:t>
      </w:r>
      <w:proofErr w:type="spellEnd"/>
      <w:r w:rsidRPr="00051BD8">
        <w:rPr>
          <w:rFonts w:ascii="Helvetica" w:eastAsia="Times New Roman" w:hAnsi="Helvetica"/>
          <w:i/>
          <w:iCs/>
          <w:lang w:eastAsia="es-ES"/>
        </w:rPr>
        <w:t xml:space="preserve"> dengue, </w:t>
      </w:r>
      <w:proofErr w:type="spellStart"/>
      <w:r w:rsidRPr="00051BD8">
        <w:rPr>
          <w:rFonts w:ascii="Helvetica" w:eastAsia="Times New Roman" w:hAnsi="Helvetica"/>
          <w:i/>
          <w:iCs/>
          <w:lang w:eastAsia="es-ES"/>
        </w:rPr>
        <w:t>chikungunya</w:t>
      </w:r>
      <w:proofErr w:type="spellEnd"/>
      <w:r w:rsidRPr="00051BD8">
        <w:rPr>
          <w:rFonts w:ascii="Helvetica" w:eastAsia="Times New Roman" w:hAnsi="Helvetica"/>
          <w:i/>
          <w:iCs/>
          <w:lang w:eastAsia="es-ES"/>
        </w:rPr>
        <w:t xml:space="preserve"> and </w:t>
      </w:r>
      <w:proofErr w:type="spellStart"/>
      <w:r w:rsidRPr="00051BD8">
        <w:rPr>
          <w:rFonts w:ascii="Helvetica" w:eastAsia="Times New Roman" w:hAnsi="Helvetica"/>
          <w:i/>
          <w:iCs/>
          <w:lang w:eastAsia="es-ES"/>
        </w:rPr>
        <w:t>yellow</w:t>
      </w:r>
      <w:proofErr w:type="spellEnd"/>
      <w:r w:rsidRPr="00051BD8">
        <w:rPr>
          <w:rFonts w:ascii="Helvetica" w:eastAsia="Times New Roman" w:hAnsi="Helvetica"/>
          <w:i/>
          <w:iCs/>
          <w:lang w:eastAsia="es-ES"/>
        </w:rPr>
        <w:t xml:space="preserve"> </w:t>
      </w:r>
      <w:proofErr w:type="spellStart"/>
      <w:r w:rsidRPr="00051BD8">
        <w:rPr>
          <w:rFonts w:ascii="Helvetica" w:eastAsia="Times New Roman" w:hAnsi="Helvetica"/>
          <w:i/>
          <w:iCs/>
          <w:lang w:eastAsia="es-ES"/>
        </w:rPr>
        <w:t>fever</w:t>
      </w:r>
      <w:proofErr w:type="spellEnd"/>
      <w:r>
        <w:rPr>
          <w:rFonts w:ascii="Helvetica" w:eastAsia="Times New Roman" w:hAnsi="Helvetica"/>
          <w:i/>
          <w:iCs/>
          <w:lang w:eastAsia="es-ES"/>
        </w:rPr>
        <w:t>)</w:t>
      </w:r>
    </w:p>
    <w:p w:rsidR="000D4384" w:rsidRPr="00051BD8" w:rsidRDefault="000D4384" w:rsidP="000D4384">
      <w:pPr>
        <w:rPr>
          <w:rFonts w:ascii="Helvetica" w:eastAsia="Times New Roman" w:hAnsi="Helvetica"/>
          <w:lang w:eastAsia="es-ES"/>
        </w:rPr>
      </w:pPr>
    </w:p>
    <w:p w:rsidR="000D4384" w:rsidRPr="00D93FDD" w:rsidRDefault="000D4384" w:rsidP="000D4384">
      <w:pPr>
        <w:rPr>
          <w:rFonts w:ascii="Helvetica" w:eastAsia="Times New Roman" w:hAnsi="Helvetica"/>
          <w:lang w:val="en-US" w:eastAsia="es-ES"/>
        </w:rPr>
      </w:pPr>
    </w:p>
    <w:p w:rsidR="000D4384" w:rsidRPr="00D93FDD" w:rsidRDefault="000D4384" w:rsidP="000D4384">
      <w:pPr>
        <w:tabs>
          <w:tab w:val="left" w:pos="5940"/>
        </w:tabs>
        <w:rPr>
          <w:rFonts w:ascii="Helvetica" w:eastAsia="Times New Roman" w:hAnsi="Helvetica"/>
          <w:bCs/>
          <w:lang w:val="en-US" w:eastAsia="es-ES"/>
        </w:rPr>
      </w:pPr>
      <w:r w:rsidRPr="00D93FDD">
        <w:rPr>
          <w:rFonts w:ascii="Helvetica" w:eastAsia="Times New Roman" w:hAnsi="Helvetica"/>
          <w:lang w:val="en-US" w:eastAsia="es-ES"/>
        </w:rPr>
        <w:t xml:space="preserve">- </w:t>
      </w:r>
      <w:r w:rsidRPr="00D93FDD">
        <w:rPr>
          <w:rFonts w:ascii="Helvetica" w:eastAsia="Times New Roman" w:hAnsi="Helvetica"/>
          <w:bCs/>
          <w:lang w:val="en-US" w:eastAsia="es-ES"/>
        </w:rPr>
        <w:t xml:space="preserve">Can El </w:t>
      </w:r>
      <w:proofErr w:type="spellStart"/>
      <w:r w:rsidRPr="00D93FDD">
        <w:rPr>
          <w:rFonts w:ascii="Helvetica" w:eastAsia="Times New Roman" w:hAnsi="Helvetica"/>
          <w:bCs/>
          <w:lang w:val="en-US" w:eastAsia="es-ES"/>
        </w:rPr>
        <w:t>Niňo</w:t>
      </w:r>
      <w:proofErr w:type="spellEnd"/>
      <w:r w:rsidRPr="00D93FDD">
        <w:rPr>
          <w:rFonts w:ascii="Helvetica" w:eastAsia="Times New Roman" w:hAnsi="Helvetica"/>
          <w:bCs/>
          <w:lang w:val="en-US" w:eastAsia="es-ES"/>
        </w:rPr>
        <w:t xml:space="preserve"> have an effect on </w:t>
      </w:r>
      <w:proofErr w:type="spellStart"/>
      <w:r w:rsidRPr="00D93FDD">
        <w:rPr>
          <w:rFonts w:ascii="Helvetica" w:eastAsia="Times New Roman" w:hAnsi="Helvetica"/>
          <w:bCs/>
          <w:lang w:val="en-US" w:eastAsia="es-ES"/>
        </w:rPr>
        <w:t>Zika</w:t>
      </w:r>
      <w:proofErr w:type="spellEnd"/>
      <w:r w:rsidRPr="00D93FDD">
        <w:rPr>
          <w:rFonts w:ascii="Helvetica" w:eastAsia="Times New Roman" w:hAnsi="Helvetica"/>
          <w:bCs/>
          <w:lang w:val="en-US" w:eastAsia="es-ES"/>
        </w:rPr>
        <w:t xml:space="preserve"> transmission?</w:t>
      </w:r>
      <w:r w:rsidRPr="00D93FDD">
        <w:rPr>
          <w:rFonts w:ascii="Helvetica" w:eastAsia="Times New Roman" w:hAnsi="Helvetica"/>
          <w:bCs/>
          <w:lang w:val="en-US" w:eastAsia="es-ES"/>
        </w:rPr>
        <w:tab/>
        <w:t xml:space="preserve"> Yes or No</w:t>
      </w:r>
    </w:p>
    <w:p w:rsidR="000D4384" w:rsidRPr="00D93FDD" w:rsidRDefault="000D4384" w:rsidP="000D4384">
      <w:pPr>
        <w:rPr>
          <w:rFonts w:ascii="Helvetica" w:eastAsia="Times New Roman" w:hAnsi="Helvetica"/>
          <w:bCs/>
          <w:lang w:val="en-US" w:eastAsia="es-ES"/>
        </w:rPr>
      </w:pPr>
    </w:p>
    <w:p w:rsidR="000D4384" w:rsidRPr="00051BD8" w:rsidRDefault="000D4384" w:rsidP="000D4384">
      <w:pPr>
        <w:rPr>
          <w:rFonts w:ascii="Helvetica" w:eastAsia="Times New Roman" w:hAnsi="Helvetica"/>
          <w:i/>
          <w:color w:val="000000"/>
          <w:lang w:val="en-US" w:eastAsia="es-ES"/>
        </w:rPr>
      </w:pPr>
      <w:r w:rsidRPr="00051BD8">
        <w:rPr>
          <w:rFonts w:ascii="Helvetica" w:eastAsia="Times New Roman" w:hAnsi="Helvetica"/>
          <w:bCs/>
          <w:i/>
          <w:lang w:val="en-US" w:eastAsia="es-ES"/>
        </w:rPr>
        <w:t>(</w:t>
      </w:r>
      <w:r w:rsidRPr="00051BD8">
        <w:rPr>
          <w:rFonts w:ascii="Helvetica" w:eastAsia="Times New Roman" w:hAnsi="Helvetica"/>
          <w:i/>
          <w:color w:val="000000"/>
          <w:lang w:val="en-US" w:eastAsia="es-ES"/>
        </w:rPr>
        <w:t>The </w:t>
      </w:r>
      <w:proofErr w:type="spellStart"/>
      <w:r w:rsidRPr="00051BD8">
        <w:rPr>
          <w:rFonts w:ascii="Helvetica" w:eastAsia="Times New Roman" w:hAnsi="Helvetica"/>
          <w:i/>
          <w:iCs/>
          <w:color w:val="000000"/>
          <w:lang w:val="en-US" w:eastAsia="es-ES"/>
        </w:rPr>
        <w:t>Aedes</w:t>
      </w:r>
      <w:proofErr w:type="spellEnd"/>
      <w:r w:rsidRPr="00051BD8">
        <w:rPr>
          <w:rFonts w:ascii="Helvetica" w:eastAsia="Times New Roman" w:hAnsi="Helvetica"/>
          <w:i/>
          <w:iCs/>
          <w:color w:val="000000"/>
          <w:lang w:val="en-US" w:eastAsia="es-ES"/>
        </w:rPr>
        <w:t xml:space="preserve"> </w:t>
      </w:r>
      <w:proofErr w:type="spellStart"/>
      <w:r w:rsidRPr="00051BD8">
        <w:rPr>
          <w:rFonts w:ascii="Helvetica" w:eastAsia="Times New Roman" w:hAnsi="Helvetica"/>
          <w:i/>
          <w:iCs/>
          <w:color w:val="000000"/>
          <w:lang w:val="en-US" w:eastAsia="es-ES"/>
        </w:rPr>
        <w:t>aegypti</w:t>
      </w:r>
      <w:proofErr w:type="spellEnd"/>
      <w:r w:rsidRPr="00051BD8">
        <w:rPr>
          <w:rFonts w:ascii="Helvetica" w:eastAsia="Times New Roman" w:hAnsi="Helvetica"/>
          <w:i/>
          <w:color w:val="000000"/>
          <w:lang w:val="en-US" w:eastAsia="es-ES"/>
        </w:rPr>
        <w:t> mosquito breeds in still water. Severe drought, flooding, heavy rains and temperature rises are all known effects of El Niño. An increase in mosquitoes can be expected due to expanding and favorable breeding sites.)</w:t>
      </w:r>
      <w:ins w:id="2" w:author="Administrator" w:date="2016-04-20T08:53:00Z">
        <w:r w:rsidR="00EA4B2F">
          <w:rPr>
            <w:rFonts w:ascii="Helvetica" w:eastAsia="Times New Roman" w:hAnsi="Helvetica"/>
            <w:i/>
            <w:color w:val="000000"/>
            <w:lang w:val="en-US" w:eastAsia="es-ES"/>
          </w:rPr>
          <w:t xml:space="preserve"> </w:t>
        </w:r>
        <w:proofErr w:type="gramStart"/>
        <w:r w:rsidR="00EA4B2F">
          <w:rPr>
            <w:rFonts w:ascii="Helvetica" w:eastAsia="Times New Roman" w:hAnsi="Helvetica"/>
            <w:i/>
            <w:color w:val="000000"/>
            <w:lang w:val="en-US" w:eastAsia="es-ES"/>
          </w:rPr>
          <w:t>source</w:t>
        </w:r>
        <w:proofErr w:type="gramEnd"/>
        <w:r w:rsidR="00EA4B2F">
          <w:rPr>
            <w:rFonts w:ascii="Helvetica" w:eastAsia="Times New Roman" w:hAnsi="Helvetica"/>
            <w:i/>
            <w:color w:val="000000"/>
            <w:lang w:val="en-US" w:eastAsia="es-ES"/>
          </w:rPr>
          <w:t>?</w:t>
        </w:r>
      </w:ins>
    </w:p>
    <w:p w:rsidR="000D4384" w:rsidRPr="00051BD8" w:rsidRDefault="000D4384" w:rsidP="000D4384">
      <w:pPr>
        <w:rPr>
          <w:rFonts w:ascii="Helvetica" w:eastAsia="Times New Roman" w:hAnsi="Helvetica"/>
          <w:i/>
          <w:color w:val="000000"/>
          <w:lang w:val="en-US" w:eastAsia="es-ES"/>
        </w:rPr>
      </w:pPr>
    </w:p>
    <w:p w:rsidR="000D4384" w:rsidRPr="00D93FDD" w:rsidRDefault="000D4384" w:rsidP="000D4384">
      <w:pPr>
        <w:rPr>
          <w:rFonts w:ascii="Helvetica" w:eastAsia="Times New Roman" w:hAnsi="Helvetica"/>
          <w:bCs/>
          <w:color w:val="000000"/>
          <w:sz w:val="27"/>
          <w:szCs w:val="27"/>
          <w:lang w:val="en-US" w:eastAsia="es-ES"/>
        </w:rPr>
      </w:pPr>
      <w:r w:rsidRPr="00D93FDD">
        <w:rPr>
          <w:rFonts w:ascii="Helvetica" w:eastAsia="Times New Roman" w:hAnsi="Helvetica"/>
          <w:color w:val="000000"/>
          <w:sz w:val="27"/>
          <w:szCs w:val="27"/>
          <w:lang w:val="en-US" w:eastAsia="es-ES"/>
        </w:rPr>
        <w:t xml:space="preserve">- </w:t>
      </w:r>
      <w:r w:rsidRPr="00D93FDD">
        <w:rPr>
          <w:rFonts w:ascii="Helvetica" w:eastAsia="Times New Roman" w:hAnsi="Helvetica"/>
          <w:bCs/>
          <w:color w:val="000000"/>
          <w:sz w:val="27"/>
          <w:szCs w:val="27"/>
          <w:lang w:val="en-US" w:eastAsia="es-ES"/>
        </w:rPr>
        <w:t>Can the </w:t>
      </w:r>
      <w:proofErr w:type="spellStart"/>
      <w:r w:rsidRPr="00D93FDD">
        <w:rPr>
          <w:rFonts w:ascii="Helvetica" w:eastAsia="Times New Roman" w:hAnsi="Helvetica"/>
          <w:bCs/>
          <w:i/>
          <w:iCs/>
          <w:color w:val="000000"/>
          <w:sz w:val="27"/>
          <w:szCs w:val="27"/>
          <w:lang w:val="en-US" w:eastAsia="es-ES"/>
        </w:rPr>
        <w:t>Aedes</w:t>
      </w:r>
      <w:proofErr w:type="spellEnd"/>
      <w:r w:rsidRPr="00D93FDD">
        <w:rPr>
          <w:rFonts w:ascii="Helvetica" w:eastAsia="Times New Roman" w:hAnsi="Helvetica"/>
          <w:bCs/>
          <w:color w:val="000000"/>
          <w:sz w:val="27"/>
          <w:szCs w:val="27"/>
          <w:lang w:val="en-US" w:eastAsia="es-ES"/>
        </w:rPr>
        <w:t> mosquito travel from country to country and region to region? Yes or No</w:t>
      </w:r>
    </w:p>
    <w:p w:rsidR="000D4384" w:rsidRPr="00D93FDD" w:rsidRDefault="000D4384" w:rsidP="000D4384">
      <w:pPr>
        <w:rPr>
          <w:rFonts w:ascii="Helvetica" w:eastAsia="Times New Roman" w:hAnsi="Helvetica"/>
          <w:color w:val="000000"/>
          <w:sz w:val="27"/>
          <w:szCs w:val="27"/>
          <w:lang w:val="en-US" w:eastAsia="es-ES"/>
        </w:rPr>
      </w:pPr>
    </w:p>
    <w:p w:rsidR="000D4384" w:rsidRPr="00D93FDD" w:rsidRDefault="000D4384" w:rsidP="000D4384">
      <w:pPr>
        <w:rPr>
          <w:rFonts w:ascii="Helvetica" w:eastAsia="Times New Roman" w:hAnsi="Helvetica"/>
          <w:i/>
          <w:color w:val="000000"/>
          <w:lang w:val="en-US" w:eastAsia="es-ES"/>
        </w:rPr>
      </w:pPr>
      <w:r w:rsidRPr="00D93FDD">
        <w:rPr>
          <w:rFonts w:ascii="Helvetica" w:eastAsia="Times New Roman" w:hAnsi="Helvetica"/>
          <w:i/>
          <w:color w:val="000000"/>
          <w:lang w:val="en-US" w:eastAsia="es-ES"/>
        </w:rPr>
        <w:t>(The </w:t>
      </w:r>
      <w:proofErr w:type="spellStart"/>
      <w:r w:rsidRPr="00D93FDD">
        <w:rPr>
          <w:rFonts w:ascii="Helvetica" w:eastAsia="Times New Roman" w:hAnsi="Helvetica"/>
          <w:i/>
          <w:iCs/>
          <w:color w:val="000000"/>
          <w:lang w:val="en-US" w:eastAsia="es-ES"/>
        </w:rPr>
        <w:t>Aedes</w:t>
      </w:r>
      <w:proofErr w:type="spellEnd"/>
      <w:r w:rsidRPr="00D93FDD">
        <w:rPr>
          <w:rFonts w:ascii="Helvetica" w:eastAsia="Times New Roman" w:hAnsi="Helvetica"/>
          <w:i/>
          <w:color w:val="000000"/>
          <w:lang w:val="en-US" w:eastAsia="es-ES"/>
        </w:rPr>
        <w:t> </w:t>
      </w:r>
      <w:proofErr w:type="spellStart"/>
      <w:ins w:id="3" w:author="Administrator" w:date="2016-04-20T08:53:00Z">
        <w:r w:rsidR="00EA4B2F">
          <w:rPr>
            <w:rFonts w:ascii="Helvetica" w:eastAsia="Times New Roman" w:hAnsi="Helvetica"/>
            <w:i/>
            <w:color w:val="000000"/>
            <w:lang w:val="en-US" w:eastAsia="es-ES"/>
          </w:rPr>
          <w:t>aegypti</w:t>
        </w:r>
        <w:proofErr w:type="spellEnd"/>
        <w:r w:rsidR="00EA4B2F">
          <w:rPr>
            <w:rFonts w:ascii="Helvetica" w:eastAsia="Times New Roman" w:hAnsi="Helvetica"/>
            <w:i/>
            <w:color w:val="000000"/>
            <w:lang w:val="en-US" w:eastAsia="es-ES"/>
          </w:rPr>
          <w:t xml:space="preserve"> </w:t>
        </w:r>
      </w:ins>
      <w:r w:rsidRPr="00D93FDD">
        <w:rPr>
          <w:rFonts w:ascii="Helvetica" w:eastAsia="Times New Roman" w:hAnsi="Helvetica"/>
          <w:i/>
          <w:color w:val="000000"/>
          <w:lang w:val="en-US" w:eastAsia="es-ES"/>
        </w:rPr>
        <w:t xml:space="preserve">mosquito is a weak flyer; it cannot fly more than </w:t>
      </w:r>
      <w:del w:id="4" w:author="Administrator" w:date="2016-04-20T08:54:00Z">
        <w:r w:rsidRPr="00D93FDD" w:rsidDel="00EA4B2F">
          <w:rPr>
            <w:rFonts w:ascii="Helvetica" w:eastAsia="Times New Roman" w:hAnsi="Helvetica"/>
            <w:i/>
            <w:color w:val="000000"/>
            <w:lang w:val="en-US" w:eastAsia="es-ES"/>
          </w:rPr>
          <w:delText>400 meter</w:delText>
        </w:r>
      </w:del>
      <w:ins w:id="5" w:author="Administrator" w:date="2016-04-20T08:54:00Z">
        <w:r w:rsidR="00EA4B2F">
          <w:rPr>
            <w:rFonts w:ascii="Helvetica" w:eastAsia="Times New Roman" w:hAnsi="Helvetica"/>
            <w:i/>
            <w:color w:val="000000"/>
            <w:lang w:val="en-US" w:eastAsia="es-ES"/>
          </w:rPr>
          <w:t>150 yard</w:t>
        </w:r>
      </w:ins>
      <w:r w:rsidRPr="00D93FDD">
        <w:rPr>
          <w:rFonts w:ascii="Helvetica" w:eastAsia="Times New Roman" w:hAnsi="Helvetica"/>
          <w:i/>
          <w:color w:val="000000"/>
          <w:lang w:val="en-US" w:eastAsia="es-ES"/>
        </w:rPr>
        <w:t xml:space="preserve">s. However it may be possible for the mosquito to be transported from one </w:t>
      </w:r>
      <w:del w:id="6" w:author="Administrator" w:date="2016-04-20T08:54:00Z">
        <w:r w:rsidRPr="00D93FDD" w:rsidDel="00EA4B2F">
          <w:rPr>
            <w:rFonts w:ascii="Helvetica" w:eastAsia="Times New Roman" w:hAnsi="Helvetica"/>
            <w:i/>
            <w:color w:val="000000"/>
            <w:lang w:val="en-US" w:eastAsia="es-ES"/>
          </w:rPr>
          <w:delText xml:space="preserve">place </w:delText>
        </w:r>
      </w:del>
      <w:proofErr w:type="gramStart"/>
      <w:ins w:id="7" w:author="Administrator" w:date="2016-04-20T08:54:00Z">
        <w:r w:rsidR="00EA4B2F">
          <w:rPr>
            <w:rFonts w:ascii="Helvetica" w:eastAsia="Times New Roman" w:hAnsi="Helvetica"/>
            <w:i/>
            <w:color w:val="000000"/>
            <w:lang w:val="en-US" w:eastAsia="es-ES"/>
          </w:rPr>
          <w:t xml:space="preserve">person </w:t>
        </w:r>
        <w:r w:rsidR="00EA4B2F" w:rsidRPr="00D93FDD">
          <w:rPr>
            <w:rFonts w:ascii="Helvetica" w:eastAsia="Times New Roman" w:hAnsi="Helvetica"/>
            <w:i/>
            <w:color w:val="000000"/>
            <w:lang w:val="en-US" w:eastAsia="es-ES"/>
          </w:rPr>
          <w:t xml:space="preserve"> </w:t>
        </w:r>
      </w:ins>
      <w:r w:rsidRPr="00D93FDD">
        <w:rPr>
          <w:rFonts w:ascii="Helvetica" w:eastAsia="Times New Roman" w:hAnsi="Helvetica"/>
          <w:i/>
          <w:color w:val="000000"/>
          <w:lang w:val="en-US" w:eastAsia="es-ES"/>
        </w:rPr>
        <w:t>to</w:t>
      </w:r>
      <w:proofErr w:type="gramEnd"/>
      <w:r w:rsidRPr="00D93FDD">
        <w:rPr>
          <w:rFonts w:ascii="Helvetica" w:eastAsia="Times New Roman" w:hAnsi="Helvetica"/>
          <w:i/>
          <w:color w:val="000000"/>
          <w:lang w:val="en-US" w:eastAsia="es-ES"/>
        </w:rPr>
        <w:t xml:space="preserve"> another </w:t>
      </w:r>
      <w:ins w:id="8" w:author="Administrator" w:date="2016-04-20T08:55:00Z">
        <w:r w:rsidR="00EA4B2F">
          <w:rPr>
            <w:rFonts w:ascii="Helvetica" w:eastAsia="Times New Roman" w:hAnsi="Helvetica"/>
            <w:i/>
            <w:color w:val="000000"/>
            <w:lang w:val="en-US" w:eastAsia="es-ES"/>
          </w:rPr>
          <w:t xml:space="preserve"> who goes from travels and </w:t>
        </w:r>
      </w:ins>
      <w:del w:id="9" w:author="Administrator" w:date="2016-04-20T08:55:00Z">
        <w:r w:rsidRPr="00D93FDD" w:rsidDel="00EA4B2F">
          <w:rPr>
            <w:rFonts w:ascii="Helvetica" w:eastAsia="Times New Roman" w:hAnsi="Helvetica"/>
            <w:i/>
            <w:color w:val="000000"/>
            <w:lang w:val="en-US" w:eastAsia="es-ES"/>
          </w:rPr>
          <w:delText xml:space="preserve">accidentally and </w:delText>
        </w:r>
      </w:del>
      <w:r w:rsidRPr="00D93FDD">
        <w:rPr>
          <w:rFonts w:ascii="Helvetica" w:eastAsia="Times New Roman" w:hAnsi="Helvetica"/>
          <w:i/>
          <w:color w:val="000000"/>
          <w:lang w:val="en-US" w:eastAsia="es-ES"/>
        </w:rPr>
        <w:t>introduce</w:t>
      </w:r>
      <w:ins w:id="10" w:author="Administrator" w:date="2016-04-20T08:55:00Z">
        <w:r w:rsidR="00EA4B2F">
          <w:rPr>
            <w:rFonts w:ascii="Helvetica" w:eastAsia="Times New Roman" w:hAnsi="Helvetica"/>
            <w:i/>
            <w:color w:val="000000"/>
            <w:lang w:val="en-US" w:eastAsia="es-ES"/>
          </w:rPr>
          <w:t>s the</w:t>
        </w:r>
      </w:ins>
      <w:r w:rsidRPr="00D93FDD">
        <w:rPr>
          <w:rFonts w:ascii="Helvetica" w:eastAsia="Times New Roman" w:hAnsi="Helvetica"/>
          <w:i/>
          <w:color w:val="000000"/>
          <w:lang w:val="en-US" w:eastAsia="es-ES"/>
        </w:rPr>
        <w:t xml:space="preserve"> </w:t>
      </w:r>
      <w:proofErr w:type="spellStart"/>
      <w:r w:rsidRPr="00D93FDD">
        <w:rPr>
          <w:rFonts w:ascii="Helvetica" w:eastAsia="Times New Roman" w:hAnsi="Helvetica"/>
          <w:i/>
          <w:color w:val="000000"/>
          <w:lang w:val="en-US" w:eastAsia="es-ES"/>
        </w:rPr>
        <w:t>Zika</w:t>
      </w:r>
      <w:proofErr w:type="spellEnd"/>
      <w:r w:rsidRPr="00D93FDD">
        <w:rPr>
          <w:rFonts w:ascii="Helvetica" w:eastAsia="Times New Roman" w:hAnsi="Helvetica"/>
          <w:i/>
          <w:color w:val="000000"/>
          <w:lang w:val="en-US" w:eastAsia="es-ES"/>
        </w:rPr>
        <w:t xml:space="preserve"> virus to new areas.)</w:t>
      </w:r>
    </w:p>
    <w:p w:rsidR="000D4384" w:rsidRPr="00D93FDD" w:rsidRDefault="000D4384" w:rsidP="000D4384">
      <w:pPr>
        <w:rPr>
          <w:rFonts w:ascii="Helvetica" w:eastAsia="Times New Roman" w:hAnsi="Helvetica"/>
          <w:color w:val="000000"/>
          <w:lang w:val="en-US" w:eastAsia="es-ES"/>
        </w:rPr>
      </w:pPr>
    </w:p>
    <w:p w:rsidR="000D4384" w:rsidRDefault="000D4384" w:rsidP="000D4384">
      <w:pPr>
        <w:pStyle w:val="NormalWeb"/>
        <w:rPr>
          <w:rFonts w:ascii="Helvetica" w:hAnsi="Helvetica"/>
          <w:b/>
          <w:color w:val="000000"/>
          <w:sz w:val="24"/>
          <w:szCs w:val="24"/>
          <w:lang w:val="en-US"/>
        </w:rPr>
      </w:pPr>
      <w:r w:rsidRPr="00D93FDD">
        <w:rPr>
          <w:rFonts w:ascii="Helvetica" w:hAnsi="Helvetica"/>
          <w:b/>
          <w:color w:val="000000"/>
          <w:sz w:val="24"/>
          <w:szCs w:val="24"/>
          <w:lang w:val="en-US"/>
        </w:rPr>
        <w:t>4. Pregnancy</w:t>
      </w:r>
    </w:p>
    <w:p w:rsidR="000D4384" w:rsidRPr="00D93FDD" w:rsidRDefault="000D4384" w:rsidP="000D4384">
      <w:pPr>
        <w:pStyle w:val="NormalWeb"/>
        <w:rPr>
          <w:rFonts w:ascii="Helvetica" w:hAnsi="Helvetica"/>
          <w:color w:val="000000"/>
          <w:sz w:val="24"/>
          <w:szCs w:val="24"/>
          <w:lang w:val="en-US"/>
        </w:rPr>
      </w:pPr>
      <w:r>
        <w:rPr>
          <w:rFonts w:ascii="Helvetica" w:hAnsi="Helvetica"/>
          <w:color w:val="000000"/>
          <w:sz w:val="24"/>
          <w:szCs w:val="24"/>
          <w:lang w:val="en-US"/>
        </w:rPr>
        <w:t xml:space="preserve">Being pregnant is one risky factor since it has been proved that the </w:t>
      </w:r>
      <w:proofErr w:type="spellStart"/>
      <w:r>
        <w:rPr>
          <w:rFonts w:ascii="Helvetica" w:hAnsi="Helvetica"/>
          <w:color w:val="000000"/>
          <w:sz w:val="24"/>
          <w:szCs w:val="24"/>
          <w:lang w:val="en-US"/>
        </w:rPr>
        <w:t>Zika</w:t>
      </w:r>
      <w:proofErr w:type="spellEnd"/>
      <w:r>
        <w:rPr>
          <w:rFonts w:ascii="Helvetica" w:hAnsi="Helvetica"/>
          <w:color w:val="000000"/>
          <w:sz w:val="24"/>
          <w:szCs w:val="24"/>
          <w:lang w:val="en-US"/>
        </w:rPr>
        <w:t xml:space="preserve"> virus can be passed from a pregnant woman to her fetus during pregnancy or at delivery.</w:t>
      </w:r>
    </w:p>
    <w:p w:rsidR="000D4384" w:rsidRDefault="000D4384" w:rsidP="000D4384">
      <w:pPr>
        <w:pStyle w:val="NormalWeb"/>
        <w:rPr>
          <w:rFonts w:ascii="Helvetica" w:hAnsi="Helvetica"/>
          <w:color w:val="000000"/>
          <w:sz w:val="24"/>
          <w:szCs w:val="24"/>
          <w:lang w:val="en-US"/>
        </w:rPr>
      </w:pPr>
      <w:r w:rsidRPr="00D93FDD">
        <w:rPr>
          <w:rFonts w:ascii="Helvetica" w:hAnsi="Helvetica"/>
          <w:color w:val="000000"/>
          <w:sz w:val="24"/>
          <w:szCs w:val="24"/>
          <w:lang w:val="en-US"/>
        </w:rPr>
        <w:t>Are you pregnant or trying to get pregnant?</w:t>
      </w:r>
    </w:p>
    <w:p w:rsidR="000D4384" w:rsidRDefault="000D4384" w:rsidP="000D4384">
      <w:pPr>
        <w:pStyle w:val="NormalWeb"/>
        <w:rPr>
          <w:rFonts w:ascii="Helvetica" w:hAnsi="Helvetica"/>
          <w:color w:val="000000"/>
          <w:sz w:val="24"/>
          <w:szCs w:val="24"/>
          <w:lang w:val="en-US"/>
        </w:rPr>
      </w:pPr>
    </w:p>
    <w:p w:rsidR="002B5FCE" w:rsidRDefault="000D4384" w:rsidP="000D4384">
      <w:pPr>
        <w:pStyle w:val="NormalWeb"/>
        <w:rPr>
          <w:ins w:id="11" w:author="Griselda Serra Duran" w:date="2016-04-21T20:29:00Z"/>
          <w:rFonts w:ascii="Helvetica" w:hAnsi="Helvetica"/>
          <w:b/>
          <w:color w:val="000000"/>
          <w:sz w:val="24"/>
          <w:szCs w:val="24"/>
          <w:lang w:val="en-US"/>
        </w:rPr>
      </w:pPr>
      <w:r w:rsidRPr="00051BD8">
        <w:rPr>
          <w:rFonts w:ascii="Helvetica" w:hAnsi="Helvetica"/>
          <w:b/>
          <w:color w:val="000000"/>
          <w:sz w:val="24"/>
          <w:szCs w:val="24"/>
          <w:lang w:val="en-US"/>
        </w:rPr>
        <w:t>Conclusions</w:t>
      </w:r>
    </w:p>
    <w:p w:rsidR="00F20F27" w:rsidRPr="005942FB" w:rsidRDefault="00F20F27" w:rsidP="00F20F27">
      <w:pPr>
        <w:pStyle w:val="NormalWeb"/>
        <w:rPr>
          <w:rFonts w:ascii="Helvetica" w:hAnsi="Helvetica"/>
          <w:b/>
          <w:color w:val="000000"/>
          <w:sz w:val="24"/>
          <w:szCs w:val="24"/>
          <w:lang w:val="en-US"/>
        </w:rPr>
      </w:pPr>
      <w:bookmarkStart w:id="12" w:name="_GoBack"/>
      <w:bookmarkEnd w:id="12"/>
      <w:r w:rsidRPr="005942FB">
        <w:rPr>
          <w:rFonts w:ascii="Helvetica" w:hAnsi="Helvetica"/>
          <w:b/>
          <w:color w:val="000000"/>
          <w:sz w:val="24"/>
          <w:szCs w:val="24"/>
          <w:lang w:val="en-US"/>
        </w:rPr>
        <w:t>First answer is NO to both questions:</w:t>
      </w:r>
    </w:p>
    <w:p w:rsidR="00F20F27" w:rsidRPr="005942FB" w:rsidRDefault="00F20F27" w:rsidP="00F20F27">
      <w:pPr>
        <w:pStyle w:val="NormalWeb"/>
        <w:rPr>
          <w:rFonts w:ascii="Helvetica" w:hAnsi="Helvetica"/>
          <w:color w:val="000000"/>
          <w:sz w:val="24"/>
          <w:szCs w:val="24"/>
          <w:lang w:val="en-US"/>
        </w:rPr>
      </w:pPr>
      <w:r w:rsidRPr="005942FB">
        <w:rPr>
          <w:rFonts w:ascii="Helvetica" w:hAnsi="Helvetica"/>
          <w:b/>
          <w:color w:val="000000"/>
          <w:sz w:val="24"/>
          <w:szCs w:val="24"/>
          <w:lang w:val="en-US"/>
        </w:rPr>
        <w:t xml:space="preserve">- </w:t>
      </w:r>
      <w:r w:rsidRPr="005942FB">
        <w:rPr>
          <w:rFonts w:ascii="Helvetica" w:hAnsi="Helvetica"/>
          <w:color w:val="000000"/>
          <w:sz w:val="24"/>
          <w:szCs w:val="24"/>
          <w:lang w:val="en-US"/>
        </w:rPr>
        <w:t xml:space="preserve">You don’t live in a country nor are you planning to travel to a country affected by the </w:t>
      </w: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Your risk is zero.</w:t>
      </w: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If you said no to prophylactics or yes to being pregnant or trying to get pregnant</w:t>
      </w:r>
    </w:p>
    <w:p w:rsidR="00F20F27" w:rsidRPr="005942FB" w:rsidRDefault="00F20F27" w:rsidP="00F20F27">
      <w:pPr>
        <w:pStyle w:val="NormalWeb"/>
        <w:rPr>
          <w:rFonts w:ascii="Helvetica" w:hAnsi="Helvetica"/>
          <w:color w:val="000000"/>
          <w:sz w:val="24"/>
          <w:szCs w:val="24"/>
          <w:lang w:val="en-US"/>
        </w:rPr>
      </w:pPr>
      <w:r w:rsidRPr="005942FB">
        <w:rPr>
          <w:rFonts w:ascii="Helvetica" w:hAnsi="Helvetica"/>
          <w:color w:val="000000"/>
          <w:sz w:val="24"/>
          <w:szCs w:val="24"/>
          <w:lang w:val="en-US"/>
        </w:rPr>
        <w:t xml:space="preserve">You don’t live in a country nor are you planning to travel to a country affected by the </w:t>
      </w: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Your risk is low but remember that there have been cases of sexual transmission by partners that got infected in those areas.</w:t>
      </w:r>
    </w:p>
    <w:p w:rsidR="00F20F27" w:rsidRPr="005942FB" w:rsidRDefault="00F20F27" w:rsidP="00F20F27">
      <w:pPr>
        <w:pStyle w:val="NormalWeb"/>
        <w:rPr>
          <w:rFonts w:ascii="Helvetica" w:hAnsi="Helvetica"/>
          <w:color w:val="000000"/>
          <w:sz w:val="24"/>
          <w:szCs w:val="24"/>
          <w:lang w:val="en-US"/>
        </w:rPr>
      </w:pPr>
    </w:p>
    <w:p w:rsidR="00F20F27" w:rsidRPr="005942FB" w:rsidRDefault="00F20F27" w:rsidP="00F20F27">
      <w:pPr>
        <w:pStyle w:val="NormalWeb"/>
        <w:rPr>
          <w:rFonts w:ascii="Helvetica" w:hAnsi="Helvetica"/>
          <w:color w:val="000000"/>
          <w:sz w:val="24"/>
          <w:szCs w:val="24"/>
          <w:lang w:val="en-US"/>
        </w:rPr>
      </w:pP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First answer is YES to any of the two:</w:t>
      </w:r>
    </w:p>
    <w:p w:rsidR="00F20F27" w:rsidRPr="005942FB" w:rsidRDefault="00F20F27" w:rsidP="00F20F27">
      <w:pPr>
        <w:pStyle w:val="NormalWeb"/>
        <w:rPr>
          <w:rFonts w:ascii="Helvetica" w:hAnsi="Helvetica"/>
          <w:color w:val="000000"/>
          <w:sz w:val="24"/>
          <w:szCs w:val="24"/>
          <w:lang w:val="en-US"/>
        </w:rPr>
      </w:pPr>
      <w:r w:rsidRPr="005942FB">
        <w:rPr>
          <w:rFonts w:ascii="Helvetica" w:hAnsi="Helvetica"/>
          <w:color w:val="000000"/>
          <w:sz w:val="24"/>
          <w:szCs w:val="24"/>
          <w:lang w:val="en-US"/>
        </w:rPr>
        <w:t xml:space="preserve">You live in a country that is affected by the </w:t>
      </w: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or you are planning to travel to a country that is.</w:t>
      </w: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Said no to being pregnant:</w:t>
      </w:r>
    </w:p>
    <w:p w:rsidR="00F20F27" w:rsidRPr="005942FB" w:rsidRDefault="00F20F27" w:rsidP="00F20F27">
      <w:pPr>
        <w:pStyle w:val="NormalWeb"/>
        <w:rPr>
          <w:rFonts w:ascii="Helvetica" w:hAnsi="Helvetica"/>
          <w:color w:val="000000"/>
          <w:sz w:val="24"/>
          <w:szCs w:val="24"/>
          <w:lang w:val="en-US"/>
        </w:rPr>
      </w:pP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is spread primarily through the bite of infected </w:t>
      </w:r>
      <w:proofErr w:type="spellStart"/>
      <w:r w:rsidRPr="005942FB">
        <w:rPr>
          <w:rFonts w:ascii="Helvetica" w:hAnsi="Helvetica"/>
          <w:i/>
          <w:iCs/>
          <w:color w:val="000000"/>
          <w:sz w:val="24"/>
          <w:szCs w:val="24"/>
          <w:lang w:val="en-US"/>
        </w:rPr>
        <w:t>Aedes</w:t>
      </w:r>
      <w:proofErr w:type="spellEnd"/>
      <w:r w:rsidRPr="005942FB">
        <w:rPr>
          <w:rFonts w:ascii="Helvetica" w:hAnsi="Helvetica"/>
          <w:color w:val="000000"/>
          <w:sz w:val="24"/>
          <w:szCs w:val="24"/>
          <w:lang w:val="en-US"/>
        </w:rPr>
        <w:t> species mosquitoes. Only 20% people who contract the virus will even develop any symptoms and the illness is usually mild, with symptoms like fever, rash or joint pain that will last a few days.</w:t>
      </w:r>
    </w:p>
    <w:p w:rsidR="00F20F27" w:rsidRPr="005942FB" w:rsidRDefault="00F20F27" w:rsidP="00F20F27">
      <w:pPr>
        <w:pStyle w:val="NormalWeb"/>
        <w:rPr>
          <w:rFonts w:ascii="Helvetica" w:hAnsi="Helvetica"/>
          <w:color w:val="000000"/>
          <w:lang w:val="en-US"/>
        </w:rPr>
      </w:pPr>
      <w:r w:rsidRPr="005942FB">
        <w:rPr>
          <w:rFonts w:ascii="Helvetica" w:hAnsi="Helvetica"/>
          <w:color w:val="000000"/>
          <w:sz w:val="24"/>
          <w:szCs w:val="24"/>
          <w:lang w:val="en-US"/>
        </w:rPr>
        <w:t xml:space="preserve">Recently in Brazil, local health authorities have observed an increase in </w:t>
      </w:r>
      <w:proofErr w:type="spellStart"/>
      <w:r w:rsidRPr="005942FB">
        <w:rPr>
          <w:rFonts w:ascii="Helvetica" w:hAnsi="Helvetica"/>
          <w:color w:val="000000"/>
          <w:sz w:val="24"/>
          <w:szCs w:val="24"/>
          <w:lang w:val="en-US"/>
        </w:rPr>
        <w:t>Guillain-Barré</w:t>
      </w:r>
      <w:proofErr w:type="spellEnd"/>
      <w:r w:rsidRPr="005942FB">
        <w:rPr>
          <w:rFonts w:ascii="Helvetica" w:hAnsi="Helvetica"/>
          <w:color w:val="000000"/>
          <w:sz w:val="24"/>
          <w:szCs w:val="24"/>
          <w:lang w:val="en-US"/>
        </w:rPr>
        <w:t xml:space="preserve"> </w:t>
      </w:r>
      <w:proofErr w:type="gramStart"/>
      <w:r w:rsidRPr="005942FB">
        <w:rPr>
          <w:rFonts w:ascii="Helvetica" w:hAnsi="Helvetica"/>
          <w:color w:val="000000"/>
          <w:sz w:val="24"/>
          <w:szCs w:val="24"/>
          <w:lang w:val="en-US"/>
        </w:rPr>
        <w:t>syndrome, that</w:t>
      </w:r>
      <w:proofErr w:type="gramEnd"/>
      <w:r w:rsidRPr="005942FB">
        <w:rPr>
          <w:rFonts w:ascii="Helvetica" w:hAnsi="Helvetica"/>
          <w:color w:val="000000"/>
          <w:sz w:val="24"/>
          <w:szCs w:val="24"/>
          <w:lang w:val="en-US"/>
        </w:rPr>
        <w:t xml:space="preserve"> causes paralysis, which coincided with </w:t>
      </w: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infections in the general public. Based on a growing body of preliminary research, there is scientific consensus that </w:t>
      </w:r>
      <w:proofErr w:type="spellStart"/>
      <w:r w:rsidRPr="005942FB">
        <w:rPr>
          <w:rFonts w:ascii="Helvetica" w:hAnsi="Helvetica"/>
          <w:color w:val="000000"/>
          <w:sz w:val="24"/>
          <w:szCs w:val="24"/>
          <w:lang w:val="en-US"/>
        </w:rPr>
        <w:t>Zika</w:t>
      </w:r>
      <w:proofErr w:type="spellEnd"/>
      <w:r w:rsidRPr="005942FB">
        <w:rPr>
          <w:rFonts w:ascii="Helvetica" w:hAnsi="Helvetica"/>
          <w:color w:val="000000"/>
          <w:sz w:val="24"/>
          <w:szCs w:val="24"/>
          <w:lang w:val="en-US"/>
        </w:rPr>
        <w:t xml:space="preserve"> virus is a cause of microcephaly and </w:t>
      </w:r>
      <w:proofErr w:type="spellStart"/>
      <w:r w:rsidRPr="005942FB">
        <w:rPr>
          <w:rFonts w:ascii="Helvetica" w:hAnsi="Helvetica"/>
          <w:color w:val="000000"/>
          <w:sz w:val="24"/>
          <w:szCs w:val="24"/>
          <w:lang w:val="en-US"/>
        </w:rPr>
        <w:t>Guillain-Barré</w:t>
      </w:r>
      <w:proofErr w:type="spellEnd"/>
      <w:r w:rsidRPr="005942FB">
        <w:rPr>
          <w:rFonts w:ascii="Helvetica" w:hAnsi="Helvetica"/>
          <w:color w:val="000000"/>
          <w:sz w:val="24"/>
          <w:szCs w:val="24"/>
          <w:lang w:val="en-US"/>
        </w:rPr>
        <w:t xml:space="preserve"> syndrome.</w:t>
      </w: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If you click on Shorts, Dark Shirts, Use Water containers or Water around your house:</w:t>
      </w:r>
    </w:p>
    <w:p w:rsidR="00F20F27" w:rsidRPr="005942FB" w:rsidRDefault="00F20F27" w:rsidP="00F20F27">
      <w:pPr>
        <w:pStyle w:val="NormalWeb"/>
        <w:rPr>
          <w:rFonts w:ascii="Helvetica" w:eastAsia="Times New Roman" w:hAnsi="Helvetica"/>
          <w:color w:val="000000"/>
          <w:sz w:val="24"/>
          <w:szCs w:val="24"/>
          <w:lang w:val="en-US"/>
        </w:rPr>
      </w:pPr>
      <w:r w:rsidRPr="005942FB">
        <w:rPr>
          <w:rFonts w:ascii="Helvetica" w:eastAsia="Times New Roman" w:hAnsi="Helvetica"/>
          <w:color w:val="000000"/>
          <w:sz w:val="24"/>
          <w:szCs w:val="24"/>
          <w:lang w:val="en-US"/>
        </w:rPr>
        <w:t>Wearing shorts and sleeveless shirts that are dark in color and keeping buckets of water or having water containers near your house can increase your risk of being bitten by the mosquito and raise your chances of getting the virus.</w:t>
      </w: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If you click on Insect Repellent, Light Color Clothes, Mosquito nets, Windows and door nets:</w:t>
      </w:r>
    </w:p>
    <w:p w:rsidR="00F20F27" w:rsidRPr="005942FB" w:rsidRDefault="00F20F27" w:rsidP="00F20F27">
      <w:pPr>
        <w:pStyle w:val="NormalWeb"/>
        <w:rPr>
          <w:rFonts w:ascii="Helvetica" w:hAnsi="Helvetica"/>
          <w:color w:val="000000"/>
          <w:sz w:val="24"/>
          <w:szCs w:val="24"/>
          <w:lang w:val="en-US"/>
        </w:rPr>
      </w:pPr>
      <w:r w:rsidRPr="005942FB">
        <w:rPr>
          <w:rFonts w:ascii="Helvetica" w:hAnsi="Helvetica"/>
          <w:color w:val="000000"/>
          <w:sz w:val="24"/>
          <w:szCs w:val="24"/>
          <w:lang w:val="en-US"/>
        </w:rPr>
        <w:t>Using insect repellent, wearing light color clothes, having physical barriers such mesh screens or treated netting materials on doors and windows, or sleeping under mosquito nets will all decrease your risk of getting bitten by the mosquito and lower your changes of getting the virus.</w:t>
      </w:r>
    </w:p>
    <w:p w:rsidR="00F20F27" w:rsidRPr="005942FB" w:rsidRDefault="00F20F27" w:rsidP="00F20F27">
      <w:pPr>
        <w:pStyle w:val="NormalWeb"/>
        <w:rPr>
          <w:rFonts w:ascii="Helvetica" w:hAnsi="Helvetica"/>
          <w:b/>
          <w:color w:val="000000"/>
          <w:sz w:val="24"/>
          <w:szCs w:val="24"/>
          <w:lang w:val="en-US"/>
        </w:rPr>
      </w:pPr>
      <w:r w:rsidRPr="005942FB">
        <w:rPr>
          <w:rFonts w:ascii="Helvetica" w:hAnsi="Helvetica"/>
          <w:b/>
          <w:color w:val="000000"/>
          <w:sz w:val="24"/>
          <w:szCs w:val="24"/>
          <w:lang w:val="en-US"/>
        </w:rPr>
        <w:t>If you say YES to being pregnant or trying:</w:t>
      </w:r>
    </w:p>
    <w:p w:rsidR="00F20F27" w:rsidRPr="005942FB" w:rsidRDefault="00F20F27" w:rsidP="00F20F27">
      <w:pPr>
        <w:rPr>
          <w:rFonts w:ascii="Helvetica" w:eastAsia="Times New Roman" w:hAnsi="Helvetica"/>
          <w:color w:val="333333"/>
          <w:shd w:val="clear" w:color="auto" w:fill="FFFFFF"/>
          <w:lang w:val="en-US" w:eastAsia="es-ES"/>
        </w:rPr>
      </w:pPr>
      <w:r w:rsidRPr="005942FB">
        <w:rPr>
          <w:rFonts w:ascii="Helvetica" w:hAnsi="Helvetica"/>
          <w:color w:val="000000"/>
          <w:lang w:val="en-US"/>
        </w:rPr>
        <w:t xml:space="preserve">The </w:t>
      </w:r>
      <w:proofErr w:type="spellStart"/>
      <w:r w:rsidRPr="005942FB">
        <w:rPr>
          <w:rFonts w:ascii="Helvetica" w:hAnsi="Helvetica"/>
          <w:color w:val="000000"/>
          <w:lang w:val="en-US"/>
        </w:rPr>
        <w:t>Zika</w:t>
      </w:r>
      <w:proofErr w:type="spellEnd"/>
      <w:r w:rsidRPr="005942FB">
        <w:rPr>
          <w:rFonts w:ascii="Helvetica" w:hAnsi="Helvetica"/>
          <w:color w:val="000000"/>
          <w:lang w:val="en-US"/>
        </w:rPr>
        <w:t xml:space="preserve"> virus can be transmitted from infected mothers to their fetuses and this can happen during both pregnancy or at childbirth. </w:t>
      </w:r>
      <w:r w:rsidRPr="005942FB">
        <w:rPr>
          <w:rFonts w:ascii="Helvetica" w:hAnsi="Helvetica"/>
          <w:color w:val="000000"/>
          <w:lang w:val="en-US" w:eastAsia="es-ES"/>
        </w:rPr>
        <w:t xml:space="preserve">Based on a growing body of preliminary research, there is scientific consensus that </w:t>
      </w:r>
      <w:proofErr w:type="spellStart"/>
      <w:r w:rsidRPr="005942FB">
        <w:rPr>
          <w:rFonts w:ascii="Helvetica" w:hAnsi="Helvetica"/>
          <w:color w:val="000000"/>
          <w:lang w:val="en-US" w:eastAsia="es-ES"/>
        </w:rPr>
        <w:t>Zika</w:t>
      </w:r>
      <w:proofErr w:type="spellEnd"/>
      <w:r w:rsidRPr="005942FB">
        <w:rPr>
          <w:rFonts w:ascii="Helvetica" w:hAnsi="Helvetica"/>
          <w:color w:val="000000"/>
          <w:lang w:val="en-US" w:eastAsia="es-ES"/>
        </w:rPr>
        <w:t xml:space="preserve"> virus is a cause of microcephaly</w:t>
      </w:r>
      <w:r>
        <w:rPr>
          <w:rFonts w:ascii="Helvetica" w:hAnsi="Helvetica"/>
          <w:color w:val="000000"/>
          <w:lang w:val="en-US"/>
        </w:rPr>
        <w:t xml:space="preserve">, which </w:t>
      </w:r>
      <w:r w:rsidRPr="005942FB">
        <w:rPr>
          <w:rFonts w:ascii="Helvetica" w:hAnsi="Helvetica"/>
          <w:color w:val="000000"/>
          <w:lang w:val="en-US" w:eastAsia="es-ES"/>
        </w:rPr>
        <w:t>is a condition where a baby is born with a small head or the head stops growing after birth</w:t>
      </w:r>
      <w:r w:rsidRPr="005942FB">
        <w:rPr>
          <w:rFonts w:ascii="Helvetica" w:hAnsi="Helvetica"/>
          <w:color w:val="000000"/>
          <w:lang w:val="en-US"/>
        </w:rPr>
        <w:t xml:space="preserve">. </w:t>
      </w:r>
      <w:r w:rsidRPr="005942FB">
        <w:rPr>
          <w:rFonts w:ascii="Helvetica" w:eastAsia="Times New Roman" w:hAnsi="Helvetica"/>
          <w:color w:val="333333"/>
          <w:shd w:val="clear" w:color="auto" w:fill="FFFFFF"/>
          <w:lang w:val="en-US" w:eastAsia="es-ES"/>
        </w:rPr>
        <w:t>Babies with microcephaly can develop developmental disabilities. Early diagnosis of microcephaly can sometimes be made by fetal ultrasound. </w:t>
      </w:r>
    </w:p>
    <w:p w:rsidR="00F20F27" w:rsidRPr="005942FB" w:rsidRDefault="00F20F27" w:rsidP="00F20F27">
      <w:pPr>
        <w:rPr>
          <w:rFonts w:ascii="Helvetica" w:eastAsia="Times New Roman" w:hAnsi="Helvetica"/>
          <w:color w:val="333333"/>
          <w:shd w:val="clear" w:color="auto" w:fill="FFFFFF"/>
          <w:lang w:val="en-US" w:eastAsia="es-ES"/>
        </w:rPr>
      </w:pPr>
    </w:p>
    <w:p w:rsidR="00F20F27" w:rsidRPr="005942FB" w:rsidRDefault="00F20F27" w:rsidP="00F20F27">
      <w:pPr>
        <w:rPr>
          <w:rFonts w:ascii="Helvetica" w:eastAsia="Times New Roman" w:hAnsi="Helvetica"/>
          <w:color w:val="333333"/>
          <w:shd w:val="clear" w:color="auto" w:fill="FFFFFF"/>
          <w:lang w:val="en-US" w:eastAsia="es-ES"/>
        </w:rPr>
      </w:pPr>
      <w:r w:rsidRPr="005942FB">
        <w:rPr>
          <w:rFonts w:ascii="Helvetica" w:eastAsia="Times New Roman" w:hAnsi="Helvetica"/>
          <w:color w:val="333333"/>
          <w:shd w:val="clear" w:color="auto" w:fill="FFFFFF"/>
          <w:lang w:val="en-US" w:eastAsia="es-ES"/>
        </w:rPr>
        <w:t xml:space="preserve">Pregnant </w:t>
      </w:r>
      <w:proofErr w:type="gramStart"/>
      <w:r w:rsidRPr="005942FB">
        <w:rPr>
          <w:rFonts w:ascii="Helvetica" w:eastAsia="Times New Roman" w:hAnsi="Helvetica"/>
          <w:color w:val="333333"/>
          <w:shd w:val="clear" w:color="auto" w:fill="FFFFFF"/>
          <w:lang w:val="en-US" w:eastAsia="es-ES"/>
        </w:rPr>
        <w:t>women</w:t>
      </w:r>
      <w:proofErr w:type="gramEnd"/>
      <w:r w:rsidRPr="005942FB">
        <w:rPr>
          <w:rFonts w:ascii="Helvetica" w:eastAsia="Times New Roman" w:hAnsi="Helvetica"/>
          <w:color w:val="333333"/>
          <w:shd w:val="clear" w:color="auto" w:fill="FFFFFF"/>
          <w:lang w:val="en-US" w:eastAsia="es-ES"/>
        </w:rPr>
        <w:t xml:space="preserve"> who develop symptoms of </w:t>
      </w:r>
      <w:proofErr w:type="spellStart"/>
      <w:r w:rsidRPr="005942FB">
        <w:rPr>
          <w:rFonts w:ascii="Helvetica" w:eastAsia="Times New Roman" w:hAnsi="Helvetica"/>
          <w:color w:val="333333"/>
          <w:shd w:val="clear" w:color="auto" w:fill="FFFFFF"/>
          <w:lang w:val="en-US" w:eastAsia="es-ES"/>
        </w:rPr>
        <w:t>Zika</w:t>
      </w:r>
      <w:proofErr w:type="spellEnd"/>
      <w:r w:rsidRPr="005942FB">
        <w:rPr>
          <w:rFonts w:ascii="Helvetica" w:eastAsia="Times New Roman" w:hAnsi="Helvetica"/>
          <w:color w:val="333333"/>
          <w:shd w:val="clear" w:color="auto" w:fill="FFFFFF"/>
          <w:lang w:val="en-US" w:eastAsia="es-ES"/>
        </w:rPr>
        <w:t xml:space="preserve"> virus infection, should see their health-care provider for close monitoring of their pregnancy.</w:t>
      </w:r>
    </w:p>
    <w:p w:rsidR="00F20F27" w:rsidRPr="005942FB" w:rsidRDefault="00F20F27" w:rsidP="00F20F27">
      <w:pPr>
        <w:rPr>
          <w:rFonts w:ascii="Helvetica" w:eastAsia="Times New Roman" w:hAnsi="Helvetica"/>
          <w:color w:val="333333"/>
          <w:shd w:val="clear" w:color="auto" w:fill="FFFFFF"/>
          <w:lang w:val="en-US" w:eastAsia="es-ES"/>
        </w:rPr>
      </w:pPr>
    </w:p>
    <w:p w:rsidR="00F20F27" w:rsidRPr="005942FB" w:rsidRDefault="00F20F27" w:rsidP="00F20F27">
      <w:pPr>
        <w:rPr>
          <w:rFonts w:ascii="Times" w:eastAsia="Times New Roman" w:hAnsi="Times"/>
          <w:lang w:val="en-US" w:eastAsia="es-ES"/>
        </w:rPr>
      </w:pPr>
      <w:r w:rsidRPr="005942FB">
        <w:rPr>
          <w:rFonts w:ascii="Helvetica" w:hAnsi="Helvetica"/>
          <w:color w:val="000000"/>
          <w:lang w:val="en-US"/>
        </w:rPr>
        <w:t xml:space="preserve">If you’re travelling to a country affected by </w:t>
      </w:r>
      <w:proofErr w:type="spellStart"/>
      <w:r w:rsidRPr="005942FB">
        <w:rPr>
          <w:rFonts w:ascii="Helvetica" w:hAnsi="Helvetica"/>
          <w:color w:val="000000"/>
          <w:lang w:val="en-US"/>
        </w:rPr>
        <w:t>Zika</w:t>
      </w:r>
      <w:proofErr w:type="spellEnd"/>
      <w:r w:rsidRPr="005942FB">
        <w:rPr>
          <w:rFonts w:ascii="Helvetica" w:hAnsi="Helvetica"/>
          <w:color w:val="000000"/>
          <w:lang w:val="en-US"/>
        </w:rPr>
        <w:t xml:space="preserve">, the World Health Organization is advising </w:t>
      </w:r>
      <w:r>
        <w:rPr>
          <w:rFonts w:ascii="Helvetica" w:eastAsia="Times New Roman" w:hAnsi="Helvetica"/>
          <w:color w:val="333333"/>
          <w:shd w:val="clear" w:color="auto" w:fill="FFFFFF"/>
          <w:lang w:val="en-US" w:eastAsia="es-ES"/>
        </w:rPr>
        <w:t>p</w:t>
      </w:r>
      <w:r w:rsidRPr="005942FB">
        <w:rPr>
          <w:rFonts w:ascii="Helvetica" w:eastAsia="Times New Roman" w:hAnsi="Helvetica"/>
          <w:color w:val="333333"/>
          <w:shd w:val="clear" w:color="auto" w:fill="FFFFFF"/>
          <w:lang w:val="en-US" w:eastAsia="es-ES"/>
        </w:rPr>
        <w:t xml:space="preserve">regnant women not to travel to areas of ongoing </w:t>
      </w:r>
      <w:proofErr w:type="spellStart"/>
      <w:r w:rsidRPr="005942FB">
        <w:rPr>
          <w:rFonts w:ascii="Helvetica" w:eastAsia="Times New Roman" w:hAnsi="Helvetica"/>
          <w:color w:val="333333"/>
          <w:shd w:val="clear" w:color="auto" w:fill="FFFFFF"/>
          <w:lang w:val="en-US" w:eastAsia="es-ES"/>
        </w:rPr>
        <w:t>Zika</w:t>
      </w:r>
      <w:proofErr w:type="spellEnd"/>
      <w:r w:rsidRPr="005942FB">
        <w:rPr>
          <w:rFonts w:ascii="Helvetica" w:eastAsia="Times New Roman" w:hAnsi="Helvetica"/>
          <w:color w:val="333333"/>
          <w:shd w:val="clear" w:color="auto" w:fill="FFFFFF"/>
          <w:lang w:val="en-US" w:eastAsia="es-ES"/>
        </w:rPr>
        <w:t xml:space="preserve"> virus transmission.</w:t>
      </w:r>
    </w:p>
    <w:p w:rsidR="00F20F27" w:rsidRPr="005942FB" w:rsidRDefault="00F20F27" w:rsidP="00F20F27">
      <w:pPr>
        <w:pStyle w:val="NormalWeb"/>
        <w:rPr>
          <w:rFonts w:ascii="Helvetica" w:hAnsi="Helvetica"/>
          <w:color w:val="000000"/>
          <w:sz w:val="24"/>
          <w:szCs w:val="24"/>
          <w:lang w:val="en-US"/>
        </w:rPr>
      </w:pPr>
    </w:p>
    <w:p w:rsidR="00F20F27" w:rsidRPr="00051BD8" w:rsidRDefault="00F20F27" w:rsidP="000D4384">
      <w:pPr>
        <w:pStyle w:val="NormalWeb"/>
        <w:rPr>
          <w:rFonts w:ascii="Helvetica" w:hAnsi="Helvetica"/>
          <w:b/>
          <w:color w:val="000000"/>
          <w:sz w:val="24"/>
          <w:szCs w:val="24"/>
          <w:lang w:val="en-US"/>
        </w:rPr>
      </w:pPr>
    </w:p>
    <w:p w:rsidR="002B5FCE" w:rsidRDefault="002B5FCE"/>
    <w:sectPr w:rsidR="002B5FCE" w:rsidSect="002B5FCE">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384"/>
    <w:rsid w:val="000D4384"/>
    <w:rsid w:val="002B5FCE"/>
    <w:rsid w:val="00DD3AF8"/>
    <w:rsid w:val="00EA4B2F"/>
    <w:rsid w:val="00F20F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384"/>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384"/>
    <w:pPr>
      <w:spacing w:before="100" w:beforeAutospacing="1" w:after="100" w:afterAutospacing="1"/>
    </w:pPr>
    <w:rPr>
      <w:rFonts w:ascii="Times" w:hAnsi="Times"/>
      <w:sz w:val="20"/>
      <w:szCs w:val="20"/>
      <w:lang w:eastAsia="es-ES"/>
    </w:rPr>
  </w:style>
  <w:style w:type="paragraph" w:styleId="Textodeglobo">
    <w:name w:val="Balloon Text"/>
    <w:basedOn w:val="Normal"/>
    <w:link w:val="TextodegloboCar"/>
    <w:uiPriority w:val="99"/>
    <w:semiHidden/>
    <w:unhideWhenUsed/>
    <w:rsid w:val="00EA4B2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4B2F"/>
    <w:rPr>
      <w:rFonts w:ascii="Lucida Grande" w:hAnsi="Lucida Grande"/>
      <w:sz w:val="18"/>
      <w:szCs w:val="18"/>
      <w:lang w:eastAsia="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384"/>
    <w:rPr>
      <w:sz w:val="24"/>
      <w:szCs w:val="24"/>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4384"/>
    <w:pPr>
      <w:spacing w:before="100" w:beforeAutospacing="1" w:after="100" w:afterAutospacing="1"/>
    </w:pPr>
    <w:rPr>
      <w:rFonts w:ascii="Times" w:hAnsi="Times"/>
      <w:sz w:val="20"/>
      <w:szCs w:val="20"/>
      <w:lang w:eastAsia="es-ES"/>
    </w:rPr>
  </w:style>
  <w:style w:type="paragraph" w:styleId="Textodeglobo">
    <w:name w:val="Balloon Text"/>
    <w:basedOn w:val="Normal"/>
    <w:link w:val="TextodegloboCar"/>
    <w:uiPriority w:val="99"/>
    <w:semiHidden/>
    <w:unhideWhenUsed/>
    <w:rsid w:val="00EA4B2F"/>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EA4B2F"/>
    <w:rPr>
      <w:rFonts w:ascii="Lucida Grande" w:hAnsi="Lucida Grande"/>
      <w:sz w:val="18"/>
      <w:szCs w:val="1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829</Words>
  <Characters>4561</Characters>
  <Application>Microsoft Macintosh Word</Application>
  <DocSecurity>0</DocSecurity>
  <Lines>38</Lines>
  <Paragraphs>10</Paragraphs>
  <ScaleCrop>false</ScaleCrop>
  <Company/>
  <LinksUpToDate>false</LinksUpToDate>
  <CharactersWithSpaces>5380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Griselda Serra Duran</dc:creator>
  <cp:keywords/>
  <dc:description/>
  <cp:lastModifiedBy>Griselda Serra Duran</cp:lastModifiedBy>
  <cp:revision>2</cp:revision>
  <dcterms:created xsi:type="dcterms:W3CDTF">2016-04-21T18:30:00Z</dcterms:created>
  <dcterms:modified xsi:type="dcterms:W3CDTF">2016-04-21T18:30:00Z</dcterms:modified>
</cp:coreProperties>
</file>